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1EDE" w14:textId="43243736" w:rsidR="0092426A" w:rsidRPr="0092426A" w:rsidRDefault="0092426A" w:rsidP="0092426A">
      <w:pPr>
        <w:pStyle w:val="Ttulo1"/>
        <w:jc w:val="center"/>
        <w:rPr>
          <w:rStyle w:val="Textoennegrita"/>
          <w:b/>
          <w:sz w:val="28"/>
        </w:rPr>
      </w:pPr>
      <w:r w:rsidRPr="0092426A">
        <w:rPr>
          <w:rStyle w:val="Textoennegrita"/>
          <w:b/>
          <w:sz w:val="28"/>
        </w:rPr>
        <w:t>Información General del Ensayo</w:t>
      </w:r>
    </w:p>
    <w:p w14:paraId="5F66E0B1" w14:textId="768D120C" w:rsidR="0092426A" w:rsidRDefault="0092426A" w:rsidP="0092426A">
      <w:pPr>
        <w:rPr>
          <w:lang w:val="es-ES_tradnl"/>
        </w:rPr>
      </w:pPr>
    </w:p>
    <w:p w14:paraId="1CFA584A" w14:textId="259E33C7" w:rsidR="0092426A" w:rsidRPr="0092426A" w:rsidRDefault="0092426A" w:rsidP="0092426A">
      <w:pPr>
        <w:rPr>
          <w:sz w:val="22"/>
          <w:lang w:val="es-ES_tradnl"/>
        </w:rPr>
      </w:pPr>
      <w:r w:rsidRPr="0092426A">
        <w:rPr>
          <w:sz w:val="22"/>
          <w:lang w:val="es-ES_tradnl"/>
        </w:rPr>
        <w:t>Comple</w:t>
      </w:r>
      <w:r>
        <w:rPr>
          <w:sz w:val="22"/>
          <w:lang w:val="es-ES_tradnl"/>
        </w:rPr>
        <w:t>te</w:t>
      </w:r>
      <w:r w:rsidRPr="0092426A">
        <w:rPr>
          <w:sz w:val="22"/>
          <w:lang w:val="es-ES_tradnl"/>
        </w:rPr>
        <w:t xml:space="preserve"> l</w:t>
      </w:r>
      <w:r>
        <w:rPr>
          <w:sz w:val="22"/>
          <w:lang w:val="es-ES_tradnl"/>
        </w:rPr>
        <w:t>a</w:t>
      </w:r>
      <w:r w:rsidRPr="0092426A">
        <w:rPr>
          <w:sz w:val="22"/>
          <w:lang w:val="es-ES_tradnl"/>
        </w:rPr>
        <w:t xml:space="preserve"> siguiente sección para realizar la validación/aprobación del ensayo</w:t>
      </w:r>
    </w:p>
    <w:p w14:paraId="28C2B266" w14:textId="36D380FE" w:rsidR="0092426A" w:rsidRDefault="0092426A"/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7518"/>
        <w:gridCol w:w="236"/>
        <w:gridCol w:w="2158"/>
      </w:tblGrid>
      <w:tr w:rsidR="0092426A" w14:paraId="302C7AE0" w14:textId="77777777" w:rsidTr="00503F89">
        <w:trPr>
          <w:trHeight w:val="340"/>
          <w:jc w:val="center"/>
        </w:trPr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82BBBA" w14:textId="77777777" w:rsidR="0092426A" w:rsidRPr="00D524B8" w:rsidRDefault="0092426A" w:rsidP="00503F89">
            <w:pPr>
              <w:jc w:val="center"/>
              <w:rPr>
                <w:sz w:val="22"/>
                <w:szCs w:val="22"/>
              </w:rPr>
            </w:pPr>
            <w:r w:rsidRPr="00F2143E">
              <w:rPr>
                <w:b/>
                <w:sz w:val="22"/>
                <w:szCs w:val="22"/>
              </w:rPr>
              <w:t>Unidad de Gestión, VP, Gerencia y Sector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168A3EA" w14:textId="77777777" w:rsidR="0092426A" w:rsidRPr="00D524B8" w:rsidRDefault="0092426A" w:rsidP="00503F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651D93" w14:textId="4D52A4E7" w:rsidR="0092426A" w:rsidRPr="00392D77" w:rsidRDefault="0092426A" w:rsidP="00503F89">
            <w:pPr>
              <w:jc w:val="center"/>
              <w:rPr>
                <w:b/>
                <w:sz w:val="22"/>
                <w:szCs w:val="22"/>
              </w:rPr>
            </w:pPr>
            <w:r w:rsidRPr="00392D77">
              <w:rPr>
                <w:b/>
                <w:sz w:val="22"/>
                <w:szCs w:val="22"/>
              </w:rPr>
              <w:t>Código</w:t>
            </w:r>
          </w:p>
        </w:tc>
      </w:tr>
      <w:tr w:rsidR="0092426A" w14:paraId="4990C13B" w14:textId="77777777" w:rsidTr="00503F89">
        <w:trPr>
          <w:trHeight w:val="284"/>
          <w:jc w:val="center"/>
        </w:trPr>
        <w:tc>
          <w:tcPr>
            <w:tcW w:w="7707" w:type="dxa"/>
            <w:tcBorders>
              <w:top w:val="single" w:sz="4" w:space="0" w:color="auto"/>
            </w:tcBorders>
            <w:shd w:val="clear" w:color="auto" w:fill="auto"/>
            <w:tcMar>
              <w:top w:w="85" w:type="dxa"/>
              <w:left w:w="85" w:type="dxa"/>
              <w:right w:w="85" w:type="dxa"/>
            </w:tcMar>
          </w:tcPr>
          <w:p w14:paraId="3572C17C" w14:textId="4415C7A6" w:rsidR="0092426A" w:rsidRPr="00F43B55" w:rsidRDefault="00F6183F" w:rsidP="00503F89">
            <w:pPr>
              <w:jc w:val="both"/>
            </w:pPr>
            <w:r>
              <w:rPr>
                <w:b/>
              </w:rPr>
              <w:t>UG-QN-OPE-AI Tratamientos Químicos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E759149" w14:textId="77777777" w:rsidR="0092426A" w:rsidRPr="00F43B55" w:rsidRDefault="0092426A" w:rsidP="00503F89">
            <w:pPr>
              <w:jc w:val="both"/>
            </w:pPr>
          </w:p>
        </w:tc>
        <w:tc>
          <w:tcPr>
            <w:tcW w:w="2195" w:type="dxa"/>
            <w:tcBorders>
              <w:top w:val="single" w:sz="4" w:space="0" w:color="auto"/>
            </w:tcBorders>
            <w:shd w:val="clear" w:color="auto" w:fill="auto"/>
          </w:tcPr>
          <w:p w14:paraId="4F534BD3" w14:textId="77777777" w:rsidR="0092426A" w:rsidRPr="00F43B55" w:rsidRDefault="0092426A" w:rsidP="00503F89">
            <w:pPr>
              <w:jc w:val="center"/>
            </w:pPr>
            <w:r>
              <w:t xml:space="preserve"> </w:t>
            </w:r>
          </w:p>
        </w:tc>
      </w:tr>
    </w:tbl>
    <w:p w14:paraId="5151DDA2" w14:textId="77777777" w:rsidR="0092426A" w:rsidRPr="007B4461" w:rsidRDefault="0092426A" w:rsidP="0092426A">
      <w:pPr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912"/>
      </w:tblGrid>
      <w:tr w:rsidR="0092426A" w14:paraId="26F5FB6C" w14:textId="77777777" w:rsidTr="005605A0">
        <w:trPr>
          <w:trHeight w:val="340"/>
          <w:jc w:val="center"/>
        </w:trPr>
        <w:tc>
          <w:tcPr>
            <w:tcW w:w="9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B06A97" w14:textId="77777777" w:rsidR="0092426A" w:rsidRPr="00D524B8" w:rsidRDefault="0092426A" w:rsidP="00503F8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ensayo y resultados tangibles esperados</w:t>
            </w:r>
          </w:p>
        </w:tc>
      </w:tr>
      <w:tr w:rsidR="005605A0" w14:paraId="38A8567E" w14:textId="77777777" w:rsidTr="005605A0">
        <w:trPr>
          <w:trHeight w:val="794"/>
          <w:jc w:val="center"/>
        </w:trPr>
        <w:tc>
          <w:tcPr>
            <w:tcW w:w="9912" w:type="dxa"/>
            <w:tcBorders>
              <w:top w:val="single" w:sz="4" w:space="0" w:color="auto"/>
            </w:tcBorders>
            <w:shd w:val="clear" w:color="auto" w:fill="auto"/>
            <w:tcMar>
              <w:top w:w="85" w:type="dxa"/>
              <w:left w:w="85" w:type="dxa"/>
              <w:right w:w="85" w:type="dxa"/>
            </w:tcMar>
          </w:tcPr>
          <w:p w14:paraId="45BB2C89" w14:textId="22AA6FB4" w:rsidR="005605A0" w:rsidRPr="00F43B55" w:rsidRDefault="00245B00" w:rsidP="00682D5C">
            <w:pPr>
              <w:jc w:val="both"/>
            </w:pPr>
            <w:r>
              <w:t>Reducir el contenido de SH2 en las corrientes de gas de APO ACAS, para lograr la especificación de venta (2ppm) en los Puentes de medición 1080/1100/1060 (APO).</w:t>
            </w:r>
          </w:p>
        </w:tc>
      </w:tr>
    </w:tbl>
    <w:p w14:paraId="2D0AE7A2" w14:textId="77777777" w:rsidR="0092426A" w:rsidRPr="007B4461" w:rsidRDefault="0092426A" w:rsidP="0092426A">
      <w:pPr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912"/>
      </w:tblGrid>
      <w:tr w:rsidR="0092426A" w14:paraId="38DB2C63" w14:textId="77777777" w:rsidTr="00503F89">
        <w:trPr>
          <w:trHeight w:val="340"/>
          <w:jc w:val="center"/>
        </w:trPr>
        <w:tc>
          <w:tcPr>
            <w:tcW w:w="10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64ECC0" w14:textId="77777777" w:rsidR="0092426A" w:rsidRPr="00695D88" w:rsidRDefault="0092426A" w:rsidP="00503F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Alcance del ensayo</w:t>
            </w:r>
          </w:p>
        </w:tc>
      </w:tr>
      <w:tr w:rsidR="0092426A" w:rsidRPr="006C4FDE" w14:paraId="540E5A50" w14:textId="77777777" w:rsidTr="00503F89">
        <w:trPr>
          <w:trHeight w:val="1021"/>
          <w:jc w:val="center"/>
        </w:trPr>
        <w:tc>
          <w:tcPr>
            <w:tcW w:w="10062" w:type="dxa"/>
            <w:tcBorders>
              <w:top w:val="single" w:sz="4" w:space="0" w:color="auto"/>
            </w:tcBorders>
            <w:shd w:val="clear" w:color="auto" w:fill="auto"/>
            <w:tcMar>
              <w:top w:w="85" w:type="dxa"/>
              <w:left w:w="85" w:type="dxa"/>
              <w:right w:w="85" w:type="dxa"/>
            </w:tcMar>
          </w:tcPr>
          <w:p w14:paraId="3D2857B3" w14:textId="3D845B3A" w:rsidR="0092426A" w:rsidRDefault="005605A0" w:rsidP="006C4FDE">
            <w:pPr>
              <w:jc w:val="both"/>
            </w:pPr>
            <w:r>
              <w:t xml:space="preserve">El ensayo </w:t>
            </w:r>
            <w:r w:rsidR="006C4FDE">
              <w:t xml:space="preserve">consiste en la </w:t>
            </w:r>
            <w:r w:rsidR="00245B00">
              <w:t>provisión</w:t>
            </w:r>
            <w:r w:rsidR="006C4FDE">
              <w:t xml:space="preserve"> de Secuestrante de SH2 en los puntos de inyección propuestos por el proveedor. </w:t>
            </w:r>
          </w:p>
          <w:p w14:paraId="12E4375E" w14:textId="77777777" w:rsidR="006C4FDE" w:rsidRDefault="006C4FDE" w:rsidP="006C4FDE">
            <w:pPr>
              <w:jc w:val="both"/>
            </w:pPr>
          </w:p>
          <w:p w14:paraId="4D35CDB9" w14:textId="77777777" w:rsidR="006C4FDE" w:rsidRDefault="006C4FDE" w:rsidP="006C4FDE">
            <w:pPr>
              <w:jc w:val="both"/>
            </w:pPr>
            <w:r>
              <w:t xml:space="preserve">Datos del sistema: </w:t>
            </w:r>
          </w:p>
          <w:p w14:paraId="4BD59BC5" w14:textId="77777777" w:rsidR="006C4FDE" w:rsidRDefault="006C4FDE" w:rsidP="006C4FDE">
            <w:pPr>
              <w:jc w:val="both"/>
            </w:pPr>
          </w:p>
          <w:p w14:paraId="2B551B23" w14:textId="77777777" w:rsidR="006C4FDE" w:rsidRPr="00245B00" w:rsidRDefault="006C4FDE" w:rsidP="006C4FDE">
            <w:pPr>
              <w:jc w:val="both"/>
              <w:rPr>
                <w:b/>
              </w:rPr>
            </w:pPr>
            <w:r w:rsidRPr="00245B00">
              <w:rPr>
                <w:b/>
              </w:rPr>
              <w:t>Longitud y diámetro de los ductos:</w:t>
            </w:r>
          </w:p>
          <w:p w14:paraId="1AE73F3C" w14:textId="77777777" w:rsidR="006C4FDE" w:rsidRDefault="006C4FDE" w:rsidP="006C4FDE">
            <w:pPr>
              <w:jc w:val="both"/>
            </w:pPr>
          </w:p>
          <w:p w14:paraId="7F50D008" w14:textId="77777777" w:rsidR="006C4FDE" w:rsidRDefault="006C4FDE" w:rsidP="006C4FDE">
            <w:pPr>
              <w:rPr>
                <w:rFonts w:ascii="Calibri" w:hAnsi="Calibri" w:cs="Calibri"/>
                <w:sz w:val="22"/>
                <w:szCs w:val="22"/>
                <w:lang w:val="es-AR" w:eastAsia="en-US"/>
              </w:rPr>
            </w:pPr>
            <w:r>
              <w:rPr>
                <w:sz w:val="22"/>
                <w:szCs w:val="22"/>
                <w:lang w:eastAsia="en-US"/>
              </w:rPr>
              <w:t>ACAS- Acometida troncal norte: D=12”, L= 16 km</w:t>
            </w:r>
          </w:p>
          <w:p w14:paraId="5A49D11E" w14:textId="77777777" w:rsidR="006C4FDE" w:rsidRDefault="006C4FDE" w:rsidP="006C4FDE">
            <w:pPr>
              <w:rPr>
                <w:sz w:val="22"/>
                <w:szCs w:val="22"/>
                <w:lang w:eastAsia="en-US"/>
              </w:rPr>
            </w:pPr>
          </w:p>
          <w:p w14:paraId="5CE862CF" w14:textId="77777777" w:rsidR="006C4FDE" w:rsidRDefault="006C4FDE" w:rsidP="006C4FDE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Troncal norte- TC: D=12”, L=21 km</w:t>
            </w:r>
          </w:p>
          <w:p w14:paraId="5A238327" w14:textId="77777777" w:rsidR="006C4FDE" w:rsidRDefault="006C4FDE" w:rsidP="006C4FDE">
            <w:pPr>
              <w:rPr>
                <w:sz w:val="22"/>
                <w:szCs w:val="22"/>
                <w:lang w:eastAsia="en-US"/>
              </w:rPr>
            </w:pPr>
          </w:p>
          <w:p w14:paraId="1F6B54D9" w14:textId="77777777" w:rsidR="006C4FDE" w:rsidRDefault="006C4FDE" w:rsidP="006C4FDE">
            <w:pPr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TC- Pm 1080 D= 8” L= 36,8 km</w:t>
            </w:r>
          </w:p>
          <w:p w14:paraId="73A2CEF6" w14:textId="77777777" w:rsidR="006C4FDE" w:rsidRDefault="006C4FDE" w:rsidP="006C4FDE">
            <w:pPr>
              <w:rPr>
                <w:sz w:val="22"/>
                <w:szCs w:val="22"/>
                <w:lang w:val="en-US" w:eastAsia="en-US"/>
              </w:rPr>
            </w:pPr>
          </w:p>
          <w:p w14:paraId="47EAB42B" w14:textId="1F01A75B" w:rsidR="006C4FDE" w:rsidRDefault="006C4FDE" w:rsidP="006C4FDE">
            <w:pPr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TC-Pm 1100: D=24” L=53 km</w:t>
            </w:r>
          </w:p>
          <w:p w14:paraId="1D7E0C54" w14:textId="07ABA3D2" w:rsidR="006C4FDE" w:rsidRDefault="006C4FDE" w:rsidP="006C4FDE">
            <w:pPr>
              <w:rPr>
                <w:sz w:val="22"/>
                <w:szCs w:val="22"/>
                <w:lang w:val="en-US" w:eastAsia="en-US"/>
              </w:rPr>
            </w:pPr>
          </w:p>
          <w:p w14:paraId="5EB876B2" w14:textId="0186D19F" w:rsidR="006C4FDE" w:rsidRPr="00245B00" w:rsidRDefault="006C4FDE" w:rsidP="006C4FDE">
            <w:pPr>
              <w:rPr>
                <w:b/>
                <w:sz w:val="22"/>
                <w:szCs w:val="22"/>
                <w:lang w:val="en-US" w:eastAsia="en-US"/>
              </w:rPr>
            </w:pPr>
            <w:r w:rsidRPr="00245B00">
              <w:rPr>
                <w:b/>
                <w:sz w:val="22"/>
                <w:szCs w:val="22"/>
                <w:lang w:val="en-US" w:eastAsia="en-US"/>
              </w:rPr>
              <w:t>Cromatografias:</w:t>
            </w:r>
          </w:p>
          <w:p w14:paraId="2C246ED8" w14:textId="0CBD2326" w:rsidR="006C4FDE" w:rsidRDefault="006C4FDE" w:rsidP="006C4FDE">
            <w:pPr>
              <w:rPr>
                <w:sz w:val="22"/>
                <w:szCs w:val="22"/>
                <w:lang w:val="en-US" w:eastAsia="en-US"/>
              </w:rPr>
            </w:pPr>
          </w:p>
          <w:p w14:paraId="4EFA1D24" w14:textId="17D22517" w:rsidR="006C4FDE" w:rsidRDefault="005469C2" w:rsidP="006C4FDE">
            <w:pPr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object w:dxaOrig="1508" w:dyaOrig="984" w14:anchorId="735EFF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75.5pt;height:49pt" o:ole="">
                  <v:imagedata r:id="rId11" o:title=""/>
                </v:shape>
                <o:OLEObject Type="Embed" ProgID="Acrobat.Document.DC" ShapeID="_x0000_i1030" DrawAspect="Icon" ObjectID="_1774444223" r:id="rId12"/>
              </w:object>
            </w:r>
            <w:r w:rsidR="00CF24EB">
              <w:rPr>
                <w:sz w:val="22"/>
                <w:szCs w:val="22"/>
                <w:lang w:val="en-US" w:eastAsia="en-US"/>
              </w:rPr>
              <w:object w:dxaOrig="1508" w:dyaOrig="984" w14:anchorId="3D41212D">
                <v:shape id="_x0000_i1028" type="#_x0000_t75" style="width:75.5pt;height:49pt" o:ole="">
                  <v:imagedata r:id="rId13" o:title=""/>
                </v:shape>
                <o:OLEObject Type="Embed" ProgID="Acrobat.Document.DC" ShapeID="_x0000_i1028" DrawAspect="Icon" ObjectID="_1774444224" r:id="rId14"/>
              </w:object>
            </w:r>
          </w:p>
          <w:p w14:paraId="59D28380" w14:textId="0419FFAA" w:rsidR="006C4FDE" w:rsidRPr="00A56FFD" w:rsidRDefault="00245B00" w:rsidP="006C4FDE">
            <w:pPr>
              <w:jc w:val="both"/>
              <w:rPr>
                <w:b/>
                <w:lang w:val="es-AR"/>
                <w:rPrChange w:id="0" w:author="Iuliano Ferrero, Florencia Victoria" w:date="2024-03-19T15:58:00Z">
                  <w:rPr>
                    <w:b/>
                    <w:lang w:val="en-US"/>
                  </w:rPr>
                </w:rPrChange>
              </w:rPr>
            </w:pPr>
            <w:r w:rsidRPr="00A56FFD">
              <w:rPr>
                <w:b/>
                <w:lang w:val="es-AR"/>
                <w:rPrChange w:id="1" w:author="Iuliano Ferrero, Florencia Victoria" w:date="2024-03-19T15:58:00Z">
                  <w:rPr>
                    <w:b/>
                    <w:lang w:val="en-US"/>
                  </w:rPr>
                </w:rPrChange>
              </w:rPr>
              <w:t>PPM de las Corrientes:</w:t>
            </w:r>
          </w:p>
          <w:p w14:paraId="7471C79D" w14:textId="77777777" w:rsidR="00245B00" w:rsidRPr="00A56FFD" w:rsidRDefault="00245B00" w:rsidP="006C4FDE">
            <w:pPr>
              <w:jc w:val="both"/>
              <w:rPr>
                <w:lang w:val="es-AR"/>
                <w:rPrChange w:id="2" w:author="Iuliano Ferrero, Florencia Victoria" w:date="2024-03-19T15:58:00Z">
                  <w:rPr>
                    <w:lang w:val="en-US"/>
                  </w:rPr>
                </w:rPrChange>
              </w:rPr>
            </w:pPr>
          </w:p>
          <w:p w14:paraId="108F2A1D" w14:textId="6A83F393" w:rsidR="00245B00" w:rsidRDefault="00245B00" w:rsidP="006C4FDE">
            <w:pPr>
              <w:jc w:val="both"/>
              <w:rPr>
                <w:lang w:val="es-AR"/>
              </w:rPr>
            </w:pPr>
            <w:proofErr w:type="spellStart"/>
            <w:r w:rsidRPr="00245B00">
              <w:rPr>
                <w:lang w:val="es-AR"/>
              </w:rPr>
              <w:t>ACas</w:t>
            </w:r>
            <w:proofErr w:type="spellEnd"/>
            <w:r w:rsidRPr="00245B00">
              <w:rPr>
                <w:lang w:val="es-AR"/>
              </w:rPr>
              <w:t xml:space="preserve">: </w:t>
            </w:r>
            <w:r w:rsidR="00A56FFD">
              <w:rPr>
                <w:lang w:val="es-AR"/>
              </w:rPr>
              <w:t>3</w:t>
            </w:r>
            <w:r w:rsidRPr="00245B00">
              <w:rPr>
                <w:lang w:val="es-AR"/>
              </w:rPr>
              <w:t xml:space="preserve"> </w:t>
            </w:r>
            <w:r>
              <w:rPr>
                <w:lang w:val="es-AR"/>
              </w:rPr>
              <w:t>PPM</w:t>
            </w:r>
          </w:p>
          <w:p w14:paraId="490FC6A2" w14:textId="77777777" w:rsidR="00245B00" w:rsidRDefault="00245B00" w:rsidP="006C4FDE">
            <w:pPr>
              <w:jc w:val="both"/>
              <w:rPr>
                <w:lang w:val="es-AR"/>
              </w:rPr>
            </w:pPr>
          </w:p>
          <w:p w14:paraId="3F6EEAAF" w14:textId="1B5E187A" w:rsidR="00245B00" w:rsidRDefault="00245B00" w:rsidP="006C4FDE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MT002: </w:t>
            </w:r>
            <w:r w:rsidR="00A56FFD">
              <w:rPr>
                <w:lang w:val="es-AR"/>
              </w:rPr>
              <w:t xml:space="preserve">3 </w:t>
            </w:r>
            <w:r>
              <w:rPr>
                <w:lang w:val="es-AR"/>
              </w:rPr>
              <w:t>PPM</w:t>
            </w:r>
          </w:p>
          <w:p w14:paraId="09074F1D" w14:textId="7872B68A" w:rsidR="00245B00" w:rsidRDefault="00245B00" w:rsidP="006C4FDE">
            <w:pPr>
              <w:jc w:val="both"/>
              <w:rPr>
                <w:lang w:val="es-AR"/>
              </w:rPr>
            </w:pPr>
          </w:p>
          <w:p w14:paraId="63D1D660" w14:textId="77777777" w:rsidR="00245B00" w:rsidRPr="00245B00" w:rsidRDefault="00245B00" w:rsidP="006C4FDE">
            <w:pPr>
              <w:jc w:val="both"/>
              <w:rPr>
                <w:lang w:val="es-AR"/>
              </w:rPr>
            </w:pPr>
          </w:p>
          <w:p w14:paraId="13CEBC72" w14:textId="22CA6D1B" w:rsidR="006C4FDE" w:rsidRPr="00245B00" w:rsidRDefault="006C4FDE" w:rsidP="006C4FDE">
            <w:pPr>
              <w:jc w:val="both"/>
              <w:rPr>
                <w:b/>
                <w:lang w:val="es-AR"/>
              </w:rPr>
            </w:pPr>
            <w:r w:rsidRPr="00245B00">
              <w:rPr>
                <w:b/>
                <w:lang w:val="es-AR"/>
              </w:rPr>
              <w:t>Suma de test APO-ACas.</w:t>
            </w:r>
          </w:p>
          <w:p w14:paraId="4AC87009" w14:textId="067EF133" w:rsidR="006C4FDE" w:rsidRDefault="006C4FDE" w:rsidP="006C4FDE">
            <w:pPr>
              <w:jc w:val="both"/>
              <w:rPr>
                <w:lang w:val="es-AR"/>
              </w:rPr>
            </w:pPr>
          </w:p>
          <w:p w14:paraId="4EF7E288" w14:textId="4E5BA8B6" w:rsidR="006C4FDE" w:rsidRDefault="006C4FDE" w:rsidP="006C4FDE">
            <w:pPr>
              <w:jc w:val="both"/>
              <w:rPr>
                <w:lang w:val="es-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9810AB" wp14:editId="4FE3B88E">
                  <wp:extent cx="5969000" cy="2755306"/>
                  <wp:effectExtent l="0" t="0" r="0" b="6985"/>
                  <wp:docPr id="4" name="Imagen 4" descr="cid:image004.png@01DA212D.60AF7F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id:image004.png@01DA212D.60AF7F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9927" cy="27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05821C" w14:textId="77777777" w:rsidR="006C4FDE" w:rsidRDefault="006C4FDE" w:rsidP="006C4FDE">
            <w:pPr>
              <w:jc w:val="both"/>
              <w:rPr>
                <w:lang w:val="es-AR"/>
              </w:rPr>
            </w:pPr>
          </w:p>
          <w:p w14:paraId="3B3CB3CC" w14:textId="77777777" w:rsidR="006C4FDE" w:rsidRDefault="006C4FDE" w:rsidP="006C4FDE">
            <w:pPr>
              <w:jc w:val="both"/>
              <w:rPr>
                <w:noProof/>
              </w:rPr>
            </w:pPr>
          </w:p>
          <w:p w14:paraId="4B429301" w14:textId="5E5D4569" w:rsidR="006C4FDE" w:rsidRPr="006C4FDE" w:rsidRDefault="006C4FDE" w:rsidP="006C4FDE">
            <w:pPr>
              <w:jc w:val="both"/>
              <w:rPr>
                <w:lang w:val="es-AR"/>
              </w:rPr>
            </w:pPr>
            <w:r>
              <w:rPr>
                <w:noProof/>
              </w:rPr>
              <w:drawing>
                <wp:inline distT="0" distB="0" distL="0" distR="0" wp14:anchorId="55644F82" wp14:editId="524FCAC9">
                  <wp:extent cx="5936718" cy="4187418"/>
                  <wp:effectExtent l="0" t="0" r="6985" b="3810"/>
                  <wp:docPr id="3" name="Imagen 3" descr="cid:image003.png@01DA212D.60AF7F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cid:image003.png@01DA212D.60AF7F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3180" cy="4206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B9DCE" w14:textId="2D6434C3" w:rsidR="0092426A" w:rsidRDefault="0092426A" w:rsidP="0092426A">
      <w:pPr>
        <w:rPr>
          <w:sz w:val="22"/>
          <w:szCs w:val="22"/>
          <w:lang w:val="es-AR"/>
        </w:rPr>
      </w:pPr>
    </w:p>
    <w:p w14:paraId="7848E18C" w14:textId="549D9C9D" w:rsidR="006C4FDE" w:rsidRDefault="006C4FDE" w:rsidP="0092426A">
      <w:pPr>
        <w:rPr>
          <w:sz w:val="22"/>
          <w:szCs w:val="22"/>
          <w:lang w:val="es-AR"/>
        </w:rPr>
      </w:pP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6B4789" w:rsidRPr="00695D88" w14:paraId="3568C6CD" w14:textId="77777777" w:rsidTr="00424CA4">
        <w:trPr>
          <w:trHeight w:val="340"/>
          <w:jc w:val="center"/>
        </w:trPr>
        <w:tc>
          <w:tcPr>
            <w:tcW w:w="9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B7DB66" w14:textId="77777777" w:rsidR="006B4789" w:rsidRPr="00695D88" w:rsidRDefault="006B4789" w:rsidP="00424CA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Producto y/o servicio ensayado</w:t>
            </w:r>
          </w:p>
        </w:tc>
      </w:tr>
      <w:tr w:rsidR="006B4789" w:rsidRPr="0033728D" w14:paraId="41640616" w14:textId="77777777" w:rsidTr="00424CA4">
        <w:trPr>
          <w:trHeight w:val="155"/>
          <w:jc w:val="center"/>
        </w:trPr>
        <w:tc>
          <w:tcPr>
            <w:tcW w:w="3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85" w:type="dxa"/>
              <w:left w:w="85" w:type="dxa"/>
              <w:right w:w="85" w:type="dxa"/>
            </w:tcMar>
          </w:tcPr>
          <w:p w14:paraId="0F9F6BEF" w14:textId="77777777" w:rsidR="006B4789" w:rsidRPr="0033728D" w:rsidRDefault="006B4789" w:rsidP="00424CA4">
            <w:pPr>
              <w:jc w:val="center"/>
              <w:rPr>
                <w:b/>
                <w:sz w:val="22"/>
                <w:szCs w:val="22"/>
              </w:rPr>
            </w:pPr>
            <w:r w:rsidRPr="0033728D">
              <w:rPr>
                <w:b/>
                <w:sz w:val="22"/>
                <w:szCs w:val="22"/>
              </w:rPr>
              <w:lastRenderedPageBreak/>
              <w:t>Empresa</w:t>
            </w:r>
          </w:p>
        </w:tc>
        <w:tc>
          <w:tcPr>
            <w:tcW w:w="3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FC71E9" w14:textId="77777777" w:rsidR="006B4789" w:rsidRPr="0033728D" w:rsidRDefault="006B4789" w:rsidP="00424CA4">
            <w:pPr>
              <w:jc w:val="center"/>
              <w:rPr>
                <w:b/>
                <w:sz w:val="22"/>
                <w:szCs w:val="22"/>
              </w:rPr>
            </w:pPr>
            <w:r w:rsidRPr="0033728D">
              <w:rPr>
                <w:b/>
                <w:sz w:val="22"/>
                <w:szCs w:val="22"/>
              </w:rPr>
              <w:t>Producto</w:t>
            </w:r>
          </w:p>
        </w:tc>
        <w:tc>
          <w:tcPr>
            <w:tcW w:w="3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AAD96C" w14:textId="77777777" w:rsidR="006B4789" w:rsidRPr="0033728D" w:rsidRDefault="006B4789" w:rsidP="00424CA4">
            <w:pPr>
              <w:jc w:val="center"/>
              <w:rPr>
                <w:b/>
                <w:sz w:val="22"/>
                <w:szCs w:val="22"/>
              </w:rPr>
            </w:pPr>
            <w:r w:rsidRPr="0033728D">
              <w:rPr>
                <w:b/>
                <w:sz w:val="22"/>
                <w:szCs w:val="22"/>
              </w:rPr>
              <w:t>Función</w:t>
            </w:r>
          </w:p>
        </w:tc>
      </w:tr>
      <w:tr w:rsidR="006B4789" w:rsidRPr="007B4461" w14:paraId="1BE3D089" w14:textId="77777777" w:rsidTr="00424CA4">
        <w:trPr>
          <w:trHeight w:val="155"/>
          <w:jc w:val="center"/>
        </w:trPr>
        <w:tc>
          <w:tcPr>
            <w:tcW w:w="3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85" w:type="dxa"/>
              <w:left w:w="85" w:type="dxa"/>
              <w:right w:w="85" w:type="dxa"/>
            </w:tcMar>
          </w:tcPr>
          <w:p w14:paraId="354A4B97" w14:textId="5BC4528E" w:rsidR="006B4789" w:rsidRPr="007B4461" w:rsidRDefault="006B4789" w:rsidP="00424CA4">
            <w:pPr>
              <w:jc w:val="center"/>
            </w:pPr>
          </w:p>
        </w:tc>
        <w:tc>
          <w:tcPr>
            <w:tcW w:w="3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42B246" w14:textId="15A009C6" w:rsidR="006B4789" w:rsidRPr="007B4461" w:rsidRDefault="006B4789" w:rsidP="00424CA4">
            <w:pPr>
              <w:jc w:val="center"/>
            </w:pPr>
          </w:p>
        </w:tc>
        <w:tc>
          <w:tcPr>
            <w:tcW w:w="3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BE2023" w14:textId="3F3C7F37" w:rsidR="006B4789" w:rsidRPr="007B4461" w:rsidRDefault="006B4789" w:rsidP="00424CA4">
            <w:pPr>
              <w:jc w:val="center"/>
            </w:pPr>
            <w:r>
              <w:t>Secuestrante de SH2</w:t>
            </w:r>
          </w:p>
        </w:tc>
      </w:tr>
    </w:tbl>
    <w:p w14:paraId="3D8E22E7" w14:textId="77777777" w:rsidR="00456AF1" w:rsidRPr="006C4FDE" w:rsidRDefault="00456AF1" w:rsidP="0092426A">
      <w:pPr>
        <w:rPr>
          <w:sz w:val="22"/>
          <w:szCs w:val="22"/>
          <w:lang w:val="es-AR"/>
        </w:rPr>
      </w:pPr>
    </w:p>
    <w:p w14:paraId="712841E7" w14:textId="77777777" w:rsidR="0092426A" w:rsidRPr="007B4461" w:rsidRDefault="0092426A" w:rsidP="0092426A">
      <w:pPr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958"/>
        <w:gridCol w:w="4954"/>
      </w:tblGrid>
      <w:tr w:rsidR="0092426A" w14:paraId="1D66DAA1" w14:textId="77777777" w:rsidTr="00CB7FF3">
        <w:trPr>
          <w:trHeight w:val="352"/>
          <w:jc w:val="center"/>
        </w:trPr>
        <w:tc>
          <w:tcPr>
            <w:tcW w:w="9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7541B7" w14:textId="77777777" w:rsidR="0092426A" w:rsidRPr="00695D88" w:rsidRDefault="0092426A" w:rsidP="00503F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Indicadores (asociados a los resultados tangibles esperados)</w:t>
            </w:r>
          </w:p>
        </w:tc>
      </w:tr>
      <w:tr w:rsidR="0092426A" w14:paraId="00C964AF" w14:textId="77777777" w:rsidTr="00CB7FF3">
        <w:trPr>
          <w:trHeight w:val="352"/>
          <w:jc w:val="center"/>
        </w:trPr>
        <w:tc>
          <w:tcPr>
            <w:tcW w:w="495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DE2177" w14:textId="77777777" w:rsidR="0092426A" w:rsidRDefault="0092426A" w:rsidP="00503F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 del indicador</w:t>
            </w:r>
          </w:p>
        </w:tc>
        <w:tc>
          <w:tcPr>
            <w:tcW w:w="49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B696F1" w14:textId="77777777" w:rsidR="0092426A" w:rsidRDefault="0092426A" w:rsidP="00503F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Método de cálculo</w:t>
            </w:r>
          </w:p>
        </w:tc>
      </w:tr>
      <w:tr w:rsidR="001E59CF" w14:paraId="4FC4D4CD" w14:textId="77777777" w:rsidTr="00CB7FF3">
        <w:trPr>
          <w:trHeight w:val="352"/>
          <w:jc w:val="center"/>
        </w:trPr>
        <w:tc>
          <w:tcPr>
            <w:tcW w:w="4958" w:type="dxa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49284BD7" w14:textId="6325672D" w:rsidR="001E59CF" w:rsidRPr="007B4461" w:rsidRDefault="00682D5C" w:rsidP="001E59CF">
            <w:pPr>
              <w:jc w:val="center"/>
            </w:pPr>
            <w:r>
              <w:t>SH2</w:t>
            </w:r>
          </w:p>
        </w:tc>
        <w:tc>
          <w:tcPr>
            <w:tcW w:w="4954" w:type="dxa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29F24EC6" w14:textId="5A5C8490" w:rsidR="001E59CF" w:rsidRPr="001E59CF" w:rsidRDefault="006C4FDE" w:rsidP="001E59CF">
            <w:pPr>
              <w:jc w:val="center"/>
              <w:rPr>
                <w:highlight w:val="yellow"/>
              </w:rPr>
            </w:pPr>
            <w:r>
              <w:t xml:space="preserve">Ampolla </w:t>
            </w:r>
            <w:proofErr w:type="spellStart"/>
            <w:r>
              <w:t>Draguer</w:t>
            </w:r>
            <w:proofErr w:type="spellEnd"/>
          </w:p>
        </w:tc>
      </w:tr>
      <w:tr w:rsidR="001E59CF" w14:paraId="2931439E" w14:textId="77777777" w:rsidTr="00CB7FF3">
        <w:trPr>
          <w:trHeight w:val="352"/>
          <w:jc w:val="center"/>
        </w:trPr>
        <w:tc>
          <w:tcPr>
            <w:tcW w:w="4958" w:type="dxa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316B6849" w14:textId="3348E12A" w:rsidR="001E59CF" w:rsidRDefault="001E59CF" w:rsidP="001E59CF">
            <w:pPr>
              <w:jc w:val="center"/>
            </w:pPr>
            <w:r>
              <w:t>Dosificación empleada</w:t>
            </w:r>
            <w:r w:rsidR="00245B00">
              <w:t xml:space="preserve"> </w:t>
            </w:r>
          </w:p>
        </w:tc>
        <w:tc>
          <w:tcPr>
            <w:tcW w:w="4954" w:type="dxa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008C80AE" w14:textId="68475AD0" w:rsidR="001E59CF" w:rsidRPr="001E59CF" w:rsidRDefault="00920E17" w:rsidP="001E59CF">
            <w:pPr>
              <w:jc w:val="center"/>
              <w:rPr>
                <w:highlight w:val="yellow"/>
              </w:rPr>
            </w:pPr>
            <w:r>
              <w:t>Ppm= ((litros inyectados/</w:t>
            </w:r>
            <w:proofErr w:type="gramStart"/>
            <w:r>
              <w:t>día)/</w:t>
            </w:r>
            <w:proofErr w:type="gramEnd"/>
            <w:r>
              <w:t xml:space="preserve">m3 </w:t>
            </w:r>
            <w:r w:rsidR="00682D5C">
              <w:t>gas</w:t>
            </w:r>
            <w:r>
              <w:t>/día)*1000</w:t>
            </w:r>
          </w:p>
        </w:tc>
      </w:tr>
    </w:tbl>
    <w:p w14:paraId="5F29C036" w14:textId="77777777" w:rsidR="0092426A" w:rsidRPr="007B4461" w:rsidRDefault="0092426A" w:rsidP="0092426A">
      <w:pPr>
        <w:rPr>
          <w:sz w:val="22"/>
          <w:szCs w:val="22"/>
        </w:rPr>
      </w:pPr>
    </w:p>
    <w:tbl>
      <w:tblPr>
        <w:tblW w:w="10038" w:type="dxa"/>
        <w:jc w:val="center"/>
        <w:tblBorders>
          <w:top w:val="single" w:sz="4" w:space="0" w:color="auto"/>
          <w:left w:val="single" w:sz="4" w:space="0" w:color="C0C0C0"/>
          <w:bottom w:val="single" w:sz="4" w:space="0" w:color="auto"/>
          <w:right w:val="single" w:sz="4" w:space="0" w:color="C0C0C0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8"/>
      </w:tblGrid>
      <w:tr w:rsidR="0092426A" w:rsidRPr="00260D46" w14:paraId="5B6BC01E" w14:textId="77777777" w:rsidTr="00503F89">
        <w:trPr>
          <w:trHeight w:val="340"/>
          <w:jc w:val="center"/>
        </w:trPr>
        <w:tc>
          <w:tcPr>
            <w:tcW w:w="10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BFC815" w14:textId="77777777" w:rsidR="0092426A" w:rsidRPr="00E420EC" w:rsidRDefault="0092426A" w:rsidP="00503F89">
            <w:pPr>
              <w:spacing w:before="100" w:beforeAutospacing="1" w:after="100" w:afterAutospacing="1"/>
              <w:jc w:val="center"/>
              <w:rPr>
                <w:rFonts w:cs="Times New Roman"/>
                <w:b/>
                <w:sz w:val="22"/>
                <w:szCs w:val="22"/>
                <w:lang w:eastAsia="en-US" w:bidi="en-US"/>
              </w:rPr>
            </w:pPr>
            <w:r>
              <w:rPr>
                <w:rFonts w:cs="Times New Roman"/>
                <w:b/>
                <w:sz w:val="22"/>
                <w:szCs w:val="22"/>
                <w:lang w:eastAsia="en-US" w:bidi="en-US"/>
              </w:rPr>
              <w:t>Integrantes del equipo reducido de ensayo</w:t>
            </w:r>
          </w:p>
        </w:tc>
      </w:tr>
    </w:tbl>
    <w:p w14:paraId="4FB62DB7" w14:textId="77777777" w:rsidR="0092426A" w:rsidRPr="0092426A" w:rsidRDefault="0092426A" w:rsidP="0092426A"/>
    <w:tbl>
      <w:tblPr>
        <w:tblW w:w="1003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263"/>
        <w:gridCol w:w="347"/>
        <w:gridCol w:w="787"/>
        <w:gridCol w:w="772"/>
        <w:gridCol w:w="709"/>
        <w:gridCol w:w="5160"/>
      </w:tblGrid>
      <w:tr w:rsidR="0092426A" w:rsidRPr="0092426A" w14:paraId="034E1812" w14:textId="77777777" w:rsidTr="0092426A">
        <w:trPr>
          <w:trHeight w:val="340"/>
          <w:jc w:val="center"/>
        </w:trPr>
        <w:tc>
          <w:tcPr>
            <w:tcW w:w="2263" w:type="dxa"/>
            <w:shd w:val="clear" w:color="auto" w:fill="D9D9D9"/>
            <w:tcMar>
              <w:left w:w="57" w:type="dxa"/>
              <w:right w:w="0" w:type="dxa"/>
            </w:tcMar>
            <w:vAlign w:val="center"/>
          </w:tcPr>
          <w:p w14:paraId="1B04B820" w14:textId="77777777" w:rsidR="0092426A" w:rsidRPr="0092426A" w:rsidRDefault="0092426A" w:rsidP="00503F89">
            <w:pPr>
              <w:spacing w:before="100" w:beforeAutospacing="1" w:after="100" w:afterAutospacing="1"/>
              <w:ind w:right="-164"/>
              <w:rPr>
                <w:rFonts w:cs="Times New Roman"/>
                <w:lang w:eastAsia="en-US" w:bidi="en-US"/>
              </w:rPr>
            </w:pPr>
            <w:r w:rsidRPr="0092426A">
              <w:rPr>
                <w:rFonts w:cs="Times New Roman"/>
                <w:lang w:eastAsia="en-US" w:bidi="en-US"/>
              </w:rPr>
              <w:t>Líder de sector</w:t>
            </w:r>
          </w:p>
        </w:tc>
        <w:tc>
          <w:tcPr>
            <w:tcW w:w="7775" w:type="dxa"/>
            <w:gridSpan w:val="5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1F1853A8" w14:textId="3D10B70E" w:rsidR="0092426A" w:rsidRPr="0092426A" w:rsidRDefault="00B23E3E" w:rsidP="00503F89">
            <w:pPr>
              <w:spacing w:before="100" w:beforeAutospacing="1" w:after="100" w:afterAutospacing="1"/>
              <w:rPr>
                <w:rFonts w:cs="Times New Roman"/>
                <w:lang w:eastAsia="en-US" w:bidi="en-US"/>
              </w:rPr>
            </w:pPr>
            <w:r>
              <w:rPr>
                <w:rFonts w:cs="Times New Roman"/>
                <w:sz w:val="22"/>
                <w:szCs w:val="22"/>
                <w:lang w:eastAsia="en-US" w:bidi="en-US"/>
              </w:rPr>
              <w:t>Gonzalo Muñoz</w:t>
            </w:r>
            <w:r w:rsidR="001E59CF">
              <w:rPr>
                <w:rFonts w:cs="Times New Roman"/>
                <w:sz w:val="22"/>
                <w:szCs w:val="22"/>
                <w:lang w:eastAsia="en-US" w:bidi="en-US"/>
              </w:rPr>
              <w:t xml:space="preserve"> / Marcos Bragagnolo</w:t>
            </w:r>
          </w:p>
        </w:tc>
      </w:tr>
      <w:tr w:rsidR="0092426A" w:rsidRPr="0092426A" w14:paraId="559A22AD" w14:textId="77777777" w:rsidTr="0092426A">
        <w:trPr>
          <w:trHeight w:val="340"/>
          <w:jc w:val="center"/>
        </w:trPr>
        <w:tc>
          <w:tcPr>
            <w:tcW w:w="2263" w:type="dxa"/>
            <w:shd w:val="clear" w:color="auto" w:fill="D9D9D9"/>
            <w:tcMar>
              <w:left w:w="57" w:type="dxa"/>
              <w:right w:w="0" w:type="dxa"/>
            </w:tcMar>
            <w:vAlign w:val="center"/>
          </w:tcPr>
          <w:p w14:paraId="606AD5C8" w14:textId="77777777" w:rsidR="0092426A" w:rsidRPr="0092426A" w:rsidRDefault="0092426A" w:rsidP="00503F89">
            <w:pPr>
              <w:spacing w:before="100" w:beforeAutospacing="1" w:after="100" w:afterAutospacing="1"/>
              <w:ind w:right="-164"/>
              <w:rPr>
                <w:rFonts w:cs="Times New Roman"/>
                <w:lang w:eastAsia="en-US" w:bidi="en-US"/>
              </w:rPr>
            </w:pPr>
            <w:r w:rsidRPr="0092426A">
              <w:rPr>
                <w:rFonts w:cs="Times New Roman"/>
                <w:lang w:eastAsia="en-US" w:bidi="en-US"/>
              </w:rPr>
              <w:t>Responsable técnico</w:t>
            </w:r>
          </w:p>
        </w:tc>
        <w:tc>
          <w:tcPr>
            <w:tcW w:w="7775" w:type="dxa"/>
            <w:gridSpan w:val="5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7D9844F3" w14:textId="32F76532" w:rsidR="0092426A" w:rsidRPr="0092426A" w:rsidRDefault="000A78E6" w:rsidP="00503F89">
            <w:pPr>
              <w:spacing w:before="100" w:beforeAutospacing="1" w:after="100" w:afterAutospacing="1"/>
              <w:rPr>
                <w:rFonts w:cs="Times New Roman"/>
                <w:lang w:eastAsia="en-US" w:bidi="en-US"/>
              </w:rPr>
            </w:pPr>
            <w:r>
              <w:rPr>
                <w:rFonts w:cs="Times New Roman"/>
                <w:sz w:val="22"/>
                <w:szCs w:val="22"/>
                <w:lang w:eastAsia="en-US" w:bidi="en-US"/>
              </w:rPr>
              <w:t>Adriana Blanco/</w:t>
            </w:r>
            <w:r w:rsidR="001E59CF">
              <w:rPr>
                <w:rFonts w:cs="Times New Roman"/>
                <w:sz w:val="22"/>
                <w:szCs w:val="22"/>
                <w:lang w:eastAsia="en-US" w:bidi="en-US"/>
              </w:rPr>
              <w:t>Verónica Emiliani / Pablo Bonifacio</w:t>
            </w:r>
          </w:p>
        </w:tc>
      </w:tr>
      <w:tr w:rsidR="0092426A" w:rsidRPr="0092426A" w14:paraId="10C61AFC" w14:textId="77777777" w:rsidTr="00503F89">
        <w:tblPrEx>
          <w:tblBorders>
            <w:top w:val="single" w:sz="4" w:space="0" w:color="auto"/>
            <w:bottom w:val="single" w:sz="4" w:space="0" w:color="auto"/>
            <w:insideH w:val="none" w:sz="0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9" w:type="dxa"/>
            <w:gridSpan w:val="4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18865433" w14:textId="77777777" w:rsidR="0092426A" w:rsidRPr="0092426A" w:rsidRDefault="0092426A" w:rsidP="00503F89">
            <w:pPr>
              <w:spacing w:before="100" w:beforeAutospacing="1" w:after="100" w:afterAutospacing="1"/>
              <w:rPr>
                <w:rFonts w:cs="Times New Roman"/>
                <w:lang w:eastAsia="en-US" w:bidi="en-US"/>
              </w:rPr>
            </w:pPr>
            <w:r w:rsidRPr="0092426A">
              <w:rPr>
                <w:rFonts w:cs="Times New Roman"/>
                <w:lang w:eastAsia="en-US" w:bidi="en-US"/>
              </w:rPr>
              <w:t>Responsable de la recolección de datos</w:t>
            </w:r>
          </w:p>
        </w:tc>
        <w:tc>
          <w:tcPr>
            <w:tcW w:w="58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7458E13F" w14:textId="2902AE8B" w:rsidR="0092426A" w:rsidRPr="0092426A" w:rsidRDefault="00682D5C" w:rsidP="00503F89">
            <w:pPr>
              <w:spacing w:before="100" w:beforeAutospacing="1" w:after="100" w:afterAutospacing="1"/>
              <w:rPr>
                <w:rFonts w:cs="Times New Roman"/>
                <w:lang w:eastAsia="en-US" w:bidi="en-US"/>
              </w:rPr>
            </w:pPr>
            <w:r>
              <w:rPr>
                <w:rFonts w:cs="Times New Roman"/>
                <w:sz w:val="22"/>
                <w:szCs w:val="22"/>
                <w:lang w:eastAsia="en-US" w:bidi="en-US"/>
              </w:rPr>
              <w:t>Vanina Venegas</w:t>
            </w:r>
          </w:p>
        </w:tc>
      </w:tr>
      <w:tr w:rsidR="0092426A" w:rsidRPr="0092426A" w14:paraId="6AD4A961" w14:textId="77777777" w:rsidTr="0092426A">
        <w:tblPrEx>
          <w:tblBorders>
            <w:top w:val="single" w:sz="4" w:space="0" w:color="auto"/>
            <w:bottom w:val="single" w:sz="4" w:space="0" w:color="auto"/>
            <w:insideH w:val="none" w:sz="0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3397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4F7B3DD0" w14:textId="77777777" w:rsidR="0092426A" w:rsidRPr="0092426A" w:rsidRDefault="0092426A" w:rsidP="00503F89">
            <w:pPr>
              <w:spacing w:before="100" w:beforeAutospacing="1" w:after="100" w:afterAutospacing="1"/>
              <w:rPr>
                <w:rFonts w:cs="Times New Roman"/>
                <w:lang w:eastAsia="en-US" w:bidi="en-US"/>
              </w:rPr>
            </w:pPr>
            <w:r w:rsidRPr="0092426A">
              <w:rPr>
                <w:rFonts w:cs="Times New Roman"/>
                <w:lang w:eastAsia="en-US" w:bidi="en-US"/>
              </w:rPr>
              <w:t>Referente de Excelencia Operativa</w:t>
            </w:r>
          </w:p>
        </w:tc>
        <w:tc>
          <w:tcPr>
            <w:tcW w:w="664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45FF3658" w14:textId="2B6DDCE5" w:rsidR="0092426A" w:rsidRPr="0092426A" w:rsidRDefault="001E59CF" w:rsidP="00503F89">
            <w:pPr>
              <w:spacing w:before="100" w:beforeAutospacing="1" w:after="100" w:afterAutospacing="1"/>
              <w:rPr>
                <w:rFonts w:cs="Times New Roman"/>
                <w:lang w:eastAsia="en-US" w:bidi="en-US"/>
              </w:rPr>
            </w:pPr>
            <w:r>
              <w:rPr>
                <w:rFonts w:cs="Times New Roman"/>
                <w:sz w:val="22"/>
                <w:szCs w:val="22"/>
                <w:lang w:eastAsia="en-US" w:bidi="en-US"/>
              </w:rPr>
              <w:t>Jesus Yáñez</w:t>
            </w:r>
          </w:p>
        </w:tc>
      </w:tr>
      <w:tr w:rsidR="0092426A" w:rsidRPr="0092426A" w14:paraId="2A508C35" w14:textId="77777777" w:rsidTr="00503F89">
        <w:tblPrEx>
          <w:tblBorders>
            <w:top w:val="single" w:sz="4" w:space="0" w:color="auto"/>
            <w:bottom w:val="single" w:sz="4" w:space="0" w:color="auto"/>
            <w:insideH w:val="none" w:sz="0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878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00E7D12F" w14:textId="77777777" w:rsidR="0092426A" w:rsidRPr="0092426A" w:rsidRDefault="0092426A" w:rsidP="00503F89">
            <w:pPr>
              <w:spacing w:before="100" w:beforeAutospacing="1" w:after="100" w:afterAutospacing="1"/>
              <w:rPr>
                <w:rFonts w:cs="Times New Roman"/>
                <w:lang w:val="en-US" w:eastAsia="en-US" w:bidi="en-US"/>
              </w:rPr>
            </w:pPr>
            <w:proofErr w:type="spellStart"/>
            <w:r w:rsidRPr="0092426A">
              <w:rPr>
                <w:rFonts w:cs="Times New Roman"/>
                <w:lang w:val="en-US" w:eastAsia="en-US" w:bidi="en-US"/>
              </w:rPr>
              <w:t>Referente</w:t>
            </w:r>
            <w:proofErr w:type="spellEnd"/>
            <w:r w:rsidRPr="0092426A">
              <w:rPr>
                <w:rFonts w:cs="Times New Roman"/>
                <w:lang w:val="en-US" w:eastAsia="en-US" w:bidi="en-US"/>
              </w:rPr>
              <w:t xml:space="preserve"> de Procurement &amp; Supply Chain</w:t>
            </w:r>
          </w:p>
        </w:tc>
        <w:tc>
          <w:tcPr>
            <w:tcW w:w="5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5850AED8" w14:textId="034D981A" w:rsidR="0092426A" w:rsidRPr="0092426A" w:rsidRDefault="00682D5C" w:rsidP="00503F89">
            <w:pPr>
              <w:spacing w:before="100" w:beforeAutospacing="1" w:after="100" w:afterAutospacing="1"/>
              <w:rPr>
                <w:rFonts w:cs="Times New Roman"/>
                <w:lang w:val="en-US" w:eastAsia="en-US" w:bidi="en-US"/>
              </w:rPr>
            </w:pPr>
            <w:r>
              <w:rPr>
                <w:rFonts w:cs="Times New Roman"/>
                <w:sz w:val="22"/>
                <w:szCs w:val="22"/>
                <w:lang w:eastAsia="en-US" w:bidi="en-US"/>
              </w:rPr>
              <w:t>Brenda Ortiz</w:t>
            </w:r>
            <w:r w:rsidR="001E59CF">
              <w:rPr>
                <w:rFonts w:cs="Times New Roman"/>
                <w:sz w:val="22"/>
                <w:szCs w:val="22"/>
                <w:lang w:eastAsia="en-US" w:bidi="en-US"/>
              </w:rPr>
              <w:t xml:space="preserve"> / Martin Cruz</w:t>
            </w:r>
          </w:p>
        </w:tc>
      </w:tr>
      <w:tr w:rsidR="0092426A" w:rsidRPr="0092426A" w14:paraId="2F0EA152" w14:textId="77777777" w:rsidTr="00503F89">
        <w:tblPrEx>
          <w:tblBorders>
            <w:top w:val="single" w:sz="4" w:space="0" w:color="auto"/>
            <w:bottom w:val="single" w:sz="4" w:space="0" w:color="auto"/>
            <w:insideH w:val="none" w:sz="0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878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29D3527E" w14:textId="54814054" w:rsidR="0092426A" w:rsidRPr="0092426A" w:rsidRDefault="0092426A" w:rsidP="00503F89">
            <w:pPr>
              <w:spacing w:before="100" w:beforeAutospacing="1" w:after="100" w:afterAutospacing="1"/>
              <w:rPr>
                <w:rFonts w:cs="Times New Roman"/>
                <w:lang w:eastAsia="en-US" w:bidi="en-US"/>
              </w:rPr>
            </w:pPr>
            <w:r w:rsidRPr="0092426A">
              <w:rPr>
                <w:rFonts w:cs="Times New Roman"/>
                <w:lang w:eastAsia="en-US" w:bidi="en-US"/>
              </w:rPr>
              <w:t>Referente de Seguridad Ocupacional</w:t>
            </w:r>
          </w:p>
        </w:tc>
        <w:tc>
          <w:tcPr>
            <w:tcW w:w="5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2B106565" w14:textId="439C1653" w:rsidR="0092426A" w:rsidRPr="0092426A" w:rsidRDefault="001E59CF" w:rsidP="00503F89">
            <w:pPr>
              <w:spacing w:before="100" w:beforeAutospacing="1" w:after="100" w:afterAutospacing="1"/>
              <w:rPr>
                <w:rFonts w:cs="Times New Roman"/>
                <w:lang w:eastAsia="en-US" w:bidi="en-US"/>
              </w:rPr>
            </w:pPr>
            <w:r>
              <w:rPr>
                <w:rFonts w:cs="Times New Roman"/>
                <w:sz w:val="22"/>
                <w:szCs w:val="22"/>
                <w:lang w:eastAsia="en-US" w:bidi="en-US"/>
              </w:rPr>
              <w:t>Sebastian Esposito</w:t>
            </w:r>
          </w:p>
        </w:tc>
      </w:tr>
      <w:tr w:rsidR="0092426A" w:rsidRPr="0092426A" w14:paraId="6FB89195" w14:textId="77777777" w:rsidTr="00503F89">
        <w:tblPrEx>
          <w:tblBorders>
            <w:top w:val="single" w:sz="4" w:space="0" w:color="auto"/>
            <w:bottom w:val="single" w:sz="4" w:space="0" w:color="auto"/>
            <w:insideH w:val="none" w:sz="0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610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081AC87B" w14:textId="77777777" w:rsidR="0092426A" w:rsidRPr="0092426A" w:rsidRDefault="0092426A" w:rsidP="00503F89">
            <w:pPr>
              <w:spacing w:before="100" w:beforeAutospacing="1" w:after="100" w:afterAutospacing="1"/>
              <w:rPr>
                <w:rFonts w:cs="Times New Roman"/>
                <w:lang w:eastAsia="en-US" w:bidi="en-US"/>
              </w:rPr>
            </w:pPr>
            <w:r w:rsidRPr="0092426A">
              <w:rPr>
                <w:rFonts w:cs="Times New Roman"/>
                <w:lang w:eastAsia="en-US" w:bidi="en-US"/>
              </w:rPr>
              <w:t>Referente de Ambiente</w:t>
            </w:r>
          </w:p>
        </w:tc>
        <w:tc>
          <w:tcPr>
            <w:tcW w:w="7428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0689CE36" w14:textId="21680680" w:rsidR="0092426A" w:rsidRPr="0092426A" w:rsidRDefault="001E59CF" w:rsidP="00503F89">
            <w:pPr>
              <w:spacing w:before="100" w:beforeAutospacing="1" w:after="100" w:afterAutospacing="1"/>
              <w:rPr>
                <w:rFonts w:cs="Times New Roman"/>
                <w:lang w:eastAsia="en-US" w:bidi="en-US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eastAsia="en-US" w:bidi="en-US"/>
              </w:rPr>
              <w:t>M.</w:t>
            </w:r>
            <w:proofErr w:type="gramStart"/>
            <w:r>
              <w:rPr>
                <w:rFonts w:cs="Times New Roman"/>
                <w:sz w:val="22"/>
                <w:szCs w:val="22"/>
                <w:lang w:eastAsia="en-US" w:bidi="en-US"/>
              </w:rPr>
              <w:t>E.Barbero</w:t>
            </w:r>
            <w:proofErr w:type="spellEnd"/>
            <w:proofErr w:type="gramEnd"/>
          </w:p>
        </w:tc>
      </w:tr>
    </w:tbl>
    <w:p w14:paraId="16B5E22A" w14:textId="025CAB6A" w:rsidR="0092426A" w:rsidRDefault="0092426A" w:rsidP="0092426A">
      <w:pPr>
        <w:rPr>
          <w:sz w:val="22"/>
          <w:szCs w:val="22"/>
        </w:rPr>
      </w:pPr>
    </w:p>
    <w:p w14:paraId="3828B7FB" w14:textId="77777777" w:rsidR="0092426A" w:rsidRPr="0092426A" w:rsidRDefault="0092426A" w:rsidP="0092426A">
      <w:pPr>
        <w:rPr>
          <w:sz w:val="22"/>
          <w:szCs w:val="22"/>
        </w:rPr>
      </w:pPr>
    </w:p>
    <w:p w14:paraId="5AB2216D" w14:textId="77777777" w:rsidR="0092426A" w:rsidRPr="0092426A" w:rsidRDefault="0092426A" w:rsidP="0092426A">
      <w:pPr>
        <w:rPr>
          <w:sz w:val="22"/>
          <w:szCs w:val="22"/>
        </w:rPr>
      </w:pPr>
    </w:p>
    <w:tbl>
      <w:tblPr>
        <w:tblW w:w="10038" w:type="dxa"/>
        <w:jc w:val="center"/>
        <w:tblBorders>
          <w:top w:val="single" w:sz="4" w:space="0" w:color="auto"/>
          <w:left w:val="single" w:sz="4" w:space="0" w:color="C0C0C0"/>
          <w:bottom w:val="single" w:sz="4" w:space="0" w:color="auto"/>
          <w:right w:val="single" w:sz="4" w:space="0" w:color="C0C0C0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8"/>
      </w:tblGrid>
      <w:tr w:rsidR="0092426A" w:rsidRPr="0092426A" w14:paraId="2018BFCD" w14:textId="77777777" w:rsidTr="00503F89">
        <w:trPr>
          <w:trHeight w:val="340"/>
          <w:jc w:val="center"/>
        </w:trPr>
        <w:tc>
          <w:tcPr>
            <w:tcW w:w="10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B926F7" w14:textId="77777777" w:rsidR="0092426A" w:rsidRPr="0092426A" w:rsidRDefault="0092426A" w:rsidP="00503F89">
            <w:pPr>
              <w:spacing w:before="100" w:beforeAutospacing="1" w:after="100" w:afterAutospacing="1"/>
              <w:jc w:val="center"/>
              <w:rPr>
                <w:rFonts w:cs="Times New Roman"/>
                <w:b/>
                <w:sz w:val="22"/>
                <w:szCs w:val="22"/>
                <w:lang w:eastAsia="en-US" w:bidi="en-US"/>
              </w:rPr>
            </w:pPr>
            <w:r w:rsidRPr="0092426A">
              <w:rPr>
                <w:rFonts w:cs="Times New Roman"/>
                <w:b/>
                <w:sz w:val="22"/>
                <w:szCs w:val="22"/>
                <w:lang w:eastAsia="en-US" w:bidi="en-US"/>
              </w:rPr>
              <w:t>Integrantes del equipo extendido de ensayo</w:t>
            </w:r>
          </w:p>
        </w:tc>
      </w:tr>
      <w:tr w:rsidR="0092426A" w:rsidRPr="00260D46" w14:paraId="6A129ADB" w14:textId="77777777" w:rsidTr="00503F89">
        <w:trPr>
          <w:trHeight w:val="340"/>
          <w:jc w:val="center"/>
        </w:trPr>
        <w:tc>
          <w:tcPr>
            <w:tcW w:w="10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2EEDD" w14:textId="77777777" w:rsidR="0092426A" w:rsidRPr="00A67538" w:rsidRDefault="0092426A" w:rsidP="00503F89">
            <w:pPr>
              <w:spacing w:before="100" w:beforeAutospacing="1" w:after="100" w:afterAutospacing="1"/>
              <w:jc w:val="center"/>
              <w:rPr>
                <w:rFonts w:cs="Times New Roman"/>
                <w:sz w:val="22"/>
                <w:szCs w:val="22"/>
                <w:lang w:eastAsia="en-US" w:bidi="en-US"/>
              </w:rPr>
            </w:pPr>
            <w:r w:rsidRPr="00A67538">
              <w:rPr>
                <w:rFonts w:cs="Times New Roman"/>
                <w:sz w:val="22"/>
                <w:szCs w:val="22"/>
                <w:lang w:eastAsia="en-US" w:bidi="en-US"/>
              </w:rPr>
              <w:t>Referentes de las diferentes disciplinas requeridas para el ensayo</w:t>
            </w:r>
          </w:p>
        </w:tc>
      </w:tr>
    </w:tbl>
    <w:p w14:paraId="66CBA616" w14:textId="77777777" w:rsidR="0092426A" w:rsidRDefault="0092426A" w:rsidP="0092426A"/>
    <w:tbl>
      <w:tblPr>
        <w:tblW w:w="10038" w:type="dxa"/>
        <w:jc w:val="center"/>
        <w:tblBorders>
          <w:top w:val="single" w:sz="4" w:space="0" w:color="auto"/>
          <w:left w:val="single" w:sz="4" w:space="0" w:color="C0C0C0"/>
          <w:bottom w:val="single" w:sz="4" w:space="0" w:color="auto"/>
          <w:right w:val="single" w:sz="4" w:space="0" w:color="C0C0C0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9"/>
        <w:gridCol w:w="4268"/>
        <w:gridCol w:w="1143"/>
        <w:gridCol w:w="3358"/>
      </w:tblGrid>
      <w:tr w:rsidR="0092426A" w:rsidRPr="00777464" w14:paraId="3F1DE5A8" w14:textId="77777777" w:rsidTr="00503F89">
        <w:trPr>
          <w:trHeight w:val="340"/>
          <w:jc w:val="center"/>
        </w:trPr>
        <w:tc>
          <w:tcPr>
            <w:tcW w:w="121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2DAF94BA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  <w:r w:rsidRPr="00777464">
              <w:rPr>
                <w:rFonts w:cs="Times New Roman"/>
                <w:sz w:val="22"/>
                <w:szCs w:val="22"/>
                <w:lang w:eastAsia="en-US" w:bidi="en-US"/>
              </w:rPr>
              <w:t>Integrante:</w:t>
            </w:r>
          </w:p>
        </w:tc>
        <w:tc>
          <w:tcPr>
            <w:tcW w:w="4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43E96B47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</w:p>
        </w:tc>
        <w:tc>
          <w:tcPr>
            <w:tcW w:w="11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6CC5561C" w14:textId="77777777" w:rsidR="0092426A" w:rsidRPr="00777464" w:rsidRDefault="0092426A" w:rsidP="00503F89">
            <w:pPr>
              <w:spacing w:before="100" w:beforeAutospacing="1" w:after="100" w:afterAutospacing="1"/>
              <w:jc w:val="center"/>
              <w:rPr>
                <w:rFonts w:cs="Times New Roman"/>
                <w:sz w:val="22"/>
                <w:szCs w:val="22"/>
                <w:lang w:eastAsia="en-US" w:bidi="en-US"/>
              </w:rPr>
            </w:pPr>
            <w:r>
              <w:rPr>
                <w:rFonts w:cs="Times New Roman"/>
                <w:sz w:val="22"/>
                <w:szCs w:val="22"/>
                <w:lang w:eastAsia="en-US" w:bidi="en-US"/>
              </w:rPr>
              <w:t>Función</w:t>
            </w:r>
            <w:r w:rsidRPr="00777464">
              <w:rPr>
                <w:rFonts w:cs="Times New Roman"/>
                <w:sz w:val="22"/>
                <w:szCs w:val="22"/>
                <w:lang w:eastAsia="en-US" w:bidi="en-US"/>
              </w:rPr>
              <w:t>:</w:t>
            </w:r>
          </w:p>
        </w:tc>
        <w:tc>
          <w:tcPr>
            <w:tcW w:w="3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69856FC6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</w:p>
        </w:tc>
      </w:tr>
      <w:tr w:rsidR="0092426A" w:rsidRPr="00777464" w14:paraId="250FAD2F" w14:textId="77777777" w:rsidTr="00503F89">
        <w:trPr>
          <w:trHeight w:val="340"/>
          <w:jc w:val="center"/>
        </w:trPr>
        <w:tc>
          <w:tcPr>
            <w:tcW w:w="121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790038FE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  <w:r w:rsidRPr="00777464">
              <w:rPr>
                <w:rFonts w:cs="Times New Roman"/>
                <w:sz w:val="22"/>
                <w:szCs w:val="22"/>
                <w:lang w:eastAsia="en-US" w:bidi="en-US"/>
              </w:rPr>
              <w:t>Integrante:</w:t>
            </w:r>
          </w:p>
        </w:tc>
        <w:tc>
          <w:tcPr>
            <w:tcW w:w="4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189755BF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</w:p>
        </w:tc>
        <w:tc>
          <w:tcPr>
            <w:tcW w:w="11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00C14267" w14:textId="77777777" w:rsidR="0092426A" w:rsidRPr="00777464" w:rsidRDefault="0092426A" w:rsidP="00503F89">
            <w:pPr>
              <w:spacing w:before="100" w:beforeAutospacing="1" w:after="100" w:afterAutospacing="1"/>
              <w:jc w:val="center"/>
              <w:rPr>
                <w:rFonts w:cs="Times New Roman"/>
                <w:sz w:val="22"/>
                <w:szCs w:val="22"/>
                <w:lang w:eastAsia="en-US" w:bidi="en-US"/>
              </w:rPr>
            </w:pPr>
            <w:r w:rsidRPr="00777464">
              <w:rPr>
                <w:rFonts w:cs="Times New Roman"/>
                <w:sz w:val="22"/>
                <w:szCs w:val="22"/>
                <w:lang w:eastAsia="en-US" w:bidi="en-US"/>
              </w:rPr>
              <w:t>Función:</w:t>
            </w:r>
          </w:p>
        </w:tc>
        <w:tc>
          <w:tcPr>
            <w:tcW w:w="3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111D1DDF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</w:p>
        </w:tc>
      </w:tr>
      <w:tr w:rsidR="0092426A" w:rsidRPr="00777464" w14:paraId="6EC004B3" w14:textId="77777777" w:rsidTr="00503F89">
        <w:trPr>
          <w:trHeight w:val="340"/>
          <w:jc w:val="center"/>
        </w:trPr>
        <w:tc>
          <w:tcPr>
            <w:tcW w:w="121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6573B9C1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  <w:r w:rsidRPr="00777464">
              <w:rPr>
                <w:rFonts w:cs="Times New Roman"/>
                <w:sz w:val="22"/>
                <w:szCs w:val="22"/>
                <w:lang w:eastAsia="en-US" w:bidi="en-US"/>
              </w:rPr>
              <w:t>Integrante:</w:t>
            </w:r>
          </w:p>
        </w:tc>
        <w:tc>
          <w:tcPr>
            <w:tcW w:w="4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23AA02DC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</w:p>
        </w:tc>
        <w:tc>
          <w:tcPr>
            <w:tcW w:w="11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4C3C76B5" w14:textId="77777777" w:rsidR="0092426A" w:rsidRPr="00777464" w:rsidRDefault="0092426A" w:rsidP="00503F89">
            <w:pPr>
              <w:spacing w:before="100" w:beforeAutospacing="1" w:after="100" w:afterAutospacing="1"/>
              <w:jc w:val="center"/>
              <w:rPr>
                <w:rFonts w:cs="Times New Roman"/>
                <w:sz w:val="22"/>
                <w:szCs w:val="22"/>
                <w:lang w:eastAsia="en-US" w:bidi="en-US"/>
              </w:rPr>
            </w:pPr>
            <w:r w:rsidRPr="00777464">
              <w:rPr>
                <w:rFonts w:cs="Times New Roman"/>
                <w:sz w:val="22"/>
                <w:szCs w:val="22"/>
                <w:lang w:eastAsia="en-US" w:bidi="en-US"/>
              </w:rPr>
              <w:t>Función:</w:t>
            </w:r>
          </w:p>
        </w:tc>
        <w:tc>
          <w:tcPr>
            <w:tcW w:w="3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46A2CDDA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</w:p>
        </w:tc>
      </w:tr>
      <w:tr w:rsidR="0092426A" w:rsidRPr="00777464" w14:paraId="05A0524B" w14:textId="77777777" w:rsidTr="00503F89">
        <w:trPr>
          <w:trHeight w:val="340"/>
          <w:jc w:val="center"/>
        </w:trPr>
        <w:tc>
          <w:tcPr>
            <w:tcW w:w="121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781456E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  <w:r w:rsidRPr="00777464">
              <w:rPr>
                <w:rFonts w:cs="Times New Roman"/>
                <w:sz w:val="22"/>
                <w:szCs w:val="22"/>
                <w:lang w:eastAsia="en-US" w:bidi="en-US"/>
              </w:rPr>
              <w:t>Integrante:</w:t>
            </w:r>
          </w:p>
        </w:tc>
        <w:tc>
          <w:tcPr>
            <w:tcW w:w="4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1551774A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</w:p>
        </w:tc>
        <w:tc>
          <w:tcPr>
            <w:tcW w:w="11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7159FBB1" w14:textId="77777777" w:rsidR="0092426A" w:rsidRPr="00777464" w:rsidRDefault="0092426A" w:rsidP="00503F89">
            <w:pPr>
              <w:spacing w:before="100" w:beforeAutospacing="1" w:after="100" w:afterAutospacing="1"/>
              <w:jc w:val="center"/>
              <w:rPr>
                <w:rFonts w:cs="Times New Roman"/>
                <w:sz w:val="22"/>
                <w:szCs w:val="22"/>
                <w:lang w:eastAsia="en-US" w:bidi="en-US"/>
              </w:rPr>
            </w:pPr>
            <w:r>
              <w:rPr>
                <w:rFonts w:cs="Times New Roman"/>
                <w:sz w:val="22"/>
                <w:szCs w:val="22"/>
                <w:lang w:eastAsia="en-US" w:bidi="en-US"/>
              </w:rPr>
              <w:t>Función</w:t>
            </w:r>
            <w:r w:rsidRPr="00777464">
              <w:rPr>
                <w:rFonts w:cs="Times New Roman"/>
                <w:sz w:val="22"/>
                <w:szCs w:val="22"/>
                <w:lang w:eastAsia="en-US" w:bidi="en-US"/>
              </w:rPr>
              <w:t>:</w:t>
            </w:r>
          </w:p>
        </w:tc>
        <w:tc>
          <w:tcPr>
            <w:tcW w:w="3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24199CC7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</w:p>
        </w:tc>
      </w:tr>
      <w:tr w:rsidR="0092426A" w:rsidRPr="00777464" w14:paraId="3BC36B9E" w14:textId="77777777" w:rsidTr="00503F89">
        <w:trPr>
          <w:trHeight w:val="340"/>
          <w:jc w:val="center"/>
        </w:trPr>
        <w:tc>
          <w:tcPr>
            <w:tcW w:w="121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7281AC1C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  <w:r w:rsidRPr="00777464">
              <w:rPr>
                <w:rFonts w:cs="Times New Roman"/>
                <w:sz w:val="22"/>
                <w:szCs w:val="22"/>
                <w:lang w:eastAsia="en-US" w:bidi="en-US"/>
              </w:rPr>
              <w:t>Integrante:</w:t>
            </w:r>
          </w:p>
        </w:tc>
        <w:tc>
          <w:tcPr>
            <w:tcW w:w="4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73B49618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</w:p>
        </w:tc>
        <w:tc>
          <w:tcPr>
            <w:tcW w:w="11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71EF1485" w14:textId="77777777" w:rsidR="0092426A" w:rsidRPr="00777464" w:rsidRDefault="0092426A" w:rsidP="00503F89">
            <w:pPr>
              <w:spacing w:before="100" w:beforeAutospacing="1" w:after="100" w:afterAutospacing="1"/>
              <w:jc w:val="center"/>
              <w:rPr>
                <w:rFonts w:cs="Times New Roman"/>
                <w:sz w:val="22"/>
                <w:szCs w:val="22"/>
                <w:lang w:eastAsia="en-US" w:bidi="en-US"/>
              </w:rPr>
            </w:pPr>
            <w:r w:rsidRPr="00777464">
              <w:rPr>
                <w:rFonts w:cs="Times New Roman"/>
                <w:sz w:val="22"/>
                <w:szCs w:val="22"/>
                <w:lang w:eastAsia="en-US" w:bidi="en-US"/>
              </w:rPr>
              <w:t>Función:</w:t>
            </w:r>
          </w:p>
        </w:tc>
        <w:tc>
          <w:tcPr>
            <w:tcW w:w="3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7BF3319E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</w:p>
        </w:tc>
      </w:tr>
      <w:tr w:rsidR="0092426A" w:rsidRPr="00777464" w14:paraId="24C61FA8" w14:textId="77777777" w:rsidTr="00503F89">
        <w:trPr>
          <w:trHeight w:val="340"/>
          <w:jc w:val="center"/>
        </w:trPr>
        <w:tc>
          <w:tcPr>
            <w:tcW w:w="121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304518E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  <w:r w:rsidRPr="00777464">
              <w:rPr>
                <w:rFonts w:cs="Times New Roman"/>
                <w:sz w:val="22"/>
                <w:szCs w:val="22"/>
                <w:lang w:eastAsia="en-US" w:bidi="en-US"/>
              </w:rPr>
              <w:t>Integrante:</w:t>
            </w:r>
          </w:p>
        </w:tc>
        <w:tc>
          <w:tcPr>
            <w:tcW w:w="4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67B9A786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</w:p>
        </w:tc>
        <w:tc>
          <w:tcPr>
            <w:tcW w:w="11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85CB1F2" w14:textId="77777777" w:rsidR="0092426A" w:rsidRPr="00777464" w:rsidRDefault="0092426A" w:rsidP="00503F89">
            <w:pPr>
              <w:spacing w:before="100" w:beforeAutospacing="1" w:after="100" w:afterAutospacing="1"/>
              <w:jc w:val="center"/>
              <w:rPr>
                <w:rFonts w:cs="Times New Roman"/>
                <w:sz w:val="22"/>
                <w:szCs w:val="22"/>
                <w:lang w:eastAsia="en-US" w:bidi="en-US"/>
              </w:rPr>
            </w:pPr>
            <w:r w:rsidRPr="00777464">
              <w:rPr>
                <w:rFonts w:cs="Times New Roman"/>
                <w:sz w:val="22"/>
                <w:szCs w:val="22"/>
                <w:lang w:eastAsia="en-US" w:bidi="en-US"/>
              </w:rPr>
              <w:t>Función:</w:t>
            </w:r>
          </w:p>
        </w:tc>
        <w:tc>
          <w:tcPr>
            <w:tcW w:w="3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77236AD3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</w:p>
        </w:tc>
      </w:tr>
      <w:tr w:rsidR="0092426A" w:rsidRPr="00777464" w14:paraId="58FFDC9E" w14:textId="77777777" w:rsidTr="00503F89">
        <w:trPr>
          <w:trHeight w:val="340"/>
          <w:jc w:val="center"/>
        </w:trPr>
        <w:tc>
          <w:tcPr>
            <w:tcW w:w="121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FB9455F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  <w:r>
              <w:rPr>
                <w:rFonts w:cs="Times New Roman"/>
                <w:sz w:val="22"/>
                <w:szCs w:val="22"/>
                <w:lang w:eastAsia="en-US" w:bidi="en-US"/>
              </w:rPr>
              <w:t>Integrante</w:t>
            </w:r>
          </w:p>
        </w:tc>
        <w:tc>
          <w:tcPr>
            <w:tcW w:w="42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61A74971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</w:p>
        </w:tc>
        <w:tc>
          <w:tcPr>
            <w:tcW w:w="11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69B95E86" w14:textId="77777777" w:rsidR="0092426A" w:rsidRPr="00777464" w:rsidRDefault="0092426A" w:rsidP="00503F89">
            <w:pPr>
              <w:spacing w:before="100" w:beforeAutospacing="1" w:after="100" w:afterAutospacing="1"/>
              <w:jc w:val="center"/>
              <w:rPr>
                <w:rFonts w:cs="Times New Roman"/>
                <w:sz w:val="22"/>
                <w:szCs w:val="22"/>
                <w:lang w:eastAsia="en-US" w:bidi="en-US"/>
              </w:rPr>
            </w:pPr>
            <w:r>
              <w:rPr>
                <w:rFonts w:cs="Times New Roman"/>
                <w:sz w:val="22"/>
                <w:szCs w:val="22"/>
                <w:lang w:eastAsia="en-US" w:bidi="en-US"/>
              </w:rPr>
              <w:t>Función</w:t>
            </w:r>
          </w:p>
        </w:tc>
        <w:tc>
          <w:tcPr>
            <w:tcW w:w="3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076C18CB" w14:textId="77777777" w:rsidR="0092426A" w:rsidRPr="00777464" w:rsidRDefault="0092426A" w:rsidP="00503F89">
            <w:pPr>
              <w:spacing w:before="100" w:beforeAutospacing="1" w:after="100" w:afterAutospacing="1"/>
              <w:rPr>
                <w:rFonts w:cs="Times New Roman"/>
                <w:sz w:val="22"/>
                <w:szCs w:val="22"/>
                <w:lang w:eastAsia="en-US" w:bidi="en-US"/>
              </w:rPr>
            </w:pPr>
          </w:p>
        </w:tc>
      </w:tr>
    </w:tbl>
    <w:p w14:paraId="6ABF6E11" w14:textId="77777777" w:rsidR="0092426A" w:rsidRDefault="0092426A" w:rsidP="0092426A"/>
    <w:p w14:paraId="26FA7903" w14:textId="77777777" w:rsidR="0092426A" w:rsidRDefault="0092426A" w:rsidP="0092426A"/>
    <w:tbl>
      <w:tblPr>
        <w:tblW w:w="10062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062"/>
      </w:tblGrid>
      <w:tr w:rsidR="0092426A" w14:paraId="30435312" w14:textId="77777777" w:rsidTr="00503F89">
        <w:trPr>
          <w:trHeight w:val="340"/>
          <w:jc w:val="center"/>
        </w:trPr>
        <w:tc>
          <w:tcPr>
            <w:tcW w:w="10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01205C" w14:textId="33528D43" w:rsidR="0092426A" w:rsidRPr="00695D88" w:rsidRDefault="0092426A" w:rsidP="00503F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Información fondos/origen presupuesto</w:t>
            </w:r>
          </w:p>
        </w:tc>
      </w:tr>
    </w:tbl>
    <w:p w14:paraId="6B08611E" w14:textId="4679D5E7" w:rsidR="0092426A" w:rsidRDefault="0092426A"/>
    <w:tbl>
      <w:tblPr>
        <w:tblW w:w="10062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173"/>
        <w:gridCol w:w="4889"/>
      </w:tblGrid>
      <w:tr w:rsidR="0092426A" w14:paraId="3567CCF3" w14:textId="77777777" w:rsidTr="00A04441">
        <w:trPr>
          <w:trHeight w:val="340"/>
          <w:jc w:val="center"/>
        </w:trPr>
        <w:tc>
          <w:tcPr>
            <w:tcW w:w="5173" w:type="dxa"/>
            <w:shd w:val="clear" w:color="auto" w:fill="D9D9D9"/>
            <w:vAlign w:val="center"/>
          </w:tcPr>
          <w:p w14:paraId="5234D206" w14:textId="77777777" w:rsidR="0092426A" w:rsidRDefault="0092426A" w:rsidP="00503F8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PEP / CECO</w:t>
            </w:r>
          </w:p>
        </w:tc>
        <w:tc>
          <w:tcPr>
            <w:tcW w:w="4889" w:type="dxa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4F6A2059" w14:textId="77777777" w:rsidR="0092426A" w:rsidRPr="00CA3B0E" w:rsidRDefault="0092426A" w:rsidP="00503F89">
            <w:pPr>
              <w:jc w:val="both"/>
            </w:pPr>
          </w:p>
        </w:tc>
      </w:tr>
      <w:tr w:rsidR="0092426A" w14:paraId="124933BE" w14:textId="77777777" w:rsidTr="00A04441">
        <w:trPr>
          <w:trHeight w:val="340"/>
          <w:jc w:val="center"/>
        </w:trPr>
        <w:tc>
          <w:tcPr>
            <w:tcW w:w="5173" w:type="dxa"/>
            <w:shd w:val="clear" w:color="auto" w:fill="D9D9D9"/>
            <w:vAlign w:val="center"/>
          </w:tcPr>
          <w:p w14:paraId="6A2E5F37" w14:textId="77777777" w:rsidR="0092426A" w:rsidRDefault="0092426A" w:rsidP="00503F89">
            <w:pPr>
              <w:rPr>
                <w:b/>
                <w:sz w:val="22"/>
                <w:szCs w:val="22"/>
              </w:rPr>
            </w:pPr>
            <w:r w:rsidRPr="00B172D9">
              <w:rPr>
                <w:b/>
                <w:sz w:val="22"/>
                <w:szCs w:val="22"/>
              </w:rPr>
              <w:t>Presupuesto destinado</w:t>
            </w:r>
          </w:p>
        </w:tc>
        <w:tc>
          <w:tcPr>
            <w:tcW w:w="4889" w:type="dxa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1007B220" w14:textId="77777777" w:rsidR="0092426A" w:rsidRPr="00CA3B0E" w:rsidRDefault="0092426A" w:rsidP="00503F89">
            <w:pPr>
              <w:jc w:val="both"/>
            </w:pPr>
          </w:p>
        </w:tc>
      </w:tr>
    </w:tbl>
    <w:p w14:paraId="7BBA581E" w14:textId="77777777" w:rsidR="0092426A" w:rsidRDefault="0092426A"/>
    <w:p w14:paraId="292F133E" w14:textId="0E01F7F6" w:rsidR="0092426A" w:rsidRDefault="0092426A"/>
    <w:p w14:paraId="7C9241F3" w14:textId="48460978" w:rsidR="0092426A" w:rsidRDefault="0092426A">
      <w:r>
        <w:br w:type="page"/>
      </w:r>
    </w:p>
    <w:p w14:paraId="35AD5926" w14:textId="3CDABAB1" w:rsidR="0092426A" w:rsidRPr="0092426A" w:rsidRDefault="0092426A" w:rsidP="0092426A">
      <w:pPr>
        <w:pStyle w:val="Ttulo1"/>
        <w:jc w:val="center"/>
        <w:rPr>
          <w:rStyle w:val="Textoennegrita"/>
          <w:b/>
          <w:sz w:val="28"/>
        </w:rPr>
      </w:pPr>
      <w:r>
        <w:rPr>
          <w:rStyle w:val="Textoennegrita"/>
          <w:b/>
          <w:sz w:val="28"/>
        </w:rPr>
        <w:lastRenderedPageBreak/>
        <w:t>Diseño del Ensayo</w:t>
      </w:r>
    </w:p>
    <w:p w14:paraId="5A61FC0F" w14:textId="1D57CACB" w:rsidR="00E27B65" w:rsidRDefault="00E27B65">
      <w:pPr>
        <w:rPr>
          <w:sz w:val="22"/>
          <w:szCs w:val="22"/>
        </w:rPr>
      </w:pPr>
    </w:p>
    <w:p w14:paraId="71496F4A" w14:textId="511942B0" w:rsidR="00C92D7F" w:rsidRPr="0092426A" w:rsidRDefault="00C92D7F" w:rsidP="00C92D7F">
      <w:pPr>
        <w:rPr>
          <w:sz w:val="22"/>
          <w:lang w:val="es-ES_tradnl"/>
        </w:rPr>
      </w:pPr>
      <w:r w:rsidRPr="0092426A">
        <w:rPr>
          <w:sz w:val="22"/>
          <w:lang w:val="es-ES_tradnl"/>
        </w:rPr>
        <w:t>Comple</w:t>
      </w:r>
      <w:r>
        <w:rPr>
          <w:sz w:val="22"/>
          <w:lang w:val="es-ES_tradnl"/>
        </w:rPr>
        <w:t>te</w:t>
      </w:r>
      <w:r w:rsidRPr="0092426A">
        <w:rPr>
          <w:sz w:val="22"/>
          <w:lang w:val="es-ES_tradnl"/>
        </w:rPr>
        <w:t xml:space="preserve"> l</w:t>
      </w:r>
      <w:r>
        <w:rPr>
          <w:sz w:val="22"/>
          <w:lang w:val="es-ES_tradnl"/>
        </w:rPr>
        <w:t>a</w:t>
      </w:r>
      <w:r w:rsidRPr="0092426A">
        <w:rPr>
          <w:sz w:val="22"/>
          <w:lang w:val="es-ES_tradnl"/>
        </w:rPr>
        <w:t xml:space="preserve"> siguiente sección para realizar la validación/aprobación </w:t>
      </w:r>
      <w:r>
        <w:rPr>
          <w:sz w:val="22"/>
          <w:lang w:val="es-ES_tradnl"/>
        </w:rPr>
        <w:t>del diseño del ensayo previo a su ejecución.</w:t>
      </w:r>
    </w:p>
    <w:p w14:paraId="7EC66D30" w14:textId="77777777" w:rsidR="00C92D7F" w:rsidRPr="0092426A" w:rsidRDefault="00C92D7F">
      <w:pPr>
        <w:rPr>
          <w:sz w:val="22"/>
          <w:szCs w:val="22"/>
        </w:rPr>
      </w:pPr>
    </w:p>
    <w:tbl>
      <w:tblPr>
        <w:tblW w:w="10062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031"/>
        <w:gridCol w:w="5031"/>
      </w:tblGrid>
      <w:tr w:rsidR="006E1620" w14:paraId="01A35E45" w14:textId="77777777" w:rsidTr="006E1620">
        <w:trPr>
          <w:trHeight w:val="340"/>
          <w:jc w:val="center"/>
        </w:trPr>
        <w:tc>
          <w:tcPr>
            <w:tcW w:w="10062" w:type="dxa"/>
            <w:gridSpan w:val="2"/>
            <w:shd w:val="clear" w:color="auto" w:fill="D9D9D9"/>
            <w:vAlign w:val="center"/>
          </w:tcPr>
          <w:p w14:paraId="7C0FB518" w14:textId="77777777" w:rsidR="006E1620" w:rsidRPr="00A605D2" w:rsidRDefault="006E1620" w:rsidP="006E162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Requisitos funcionales y de desempeño</w:t>
            </w:r>
            <w:r w:rsidR="0024552D">
              <w:rPr>
                <w:b/>
                <w:sz w:val="22"/>
                <w:szCs w:val="22"/>
              </w:rPr>
              <w:t xml:space="preserve"> operativo</w:t>
            </w:r>
          </w:p>
        </w:tc>
      </w:tr>
      <w:tr w:rsidR="0055329D" w14:paraId="678440B3" w14:textId="77777777" w:rsidTr="00BA6EDA">
        <w:trPr>
          <w:trHeight w:val="3119"/>
          <w:jc w:val="center"/>
        </w:trPr>
        <w:tc>
          <w:tcPr>
            <w:tcW w:w="10062" w:type="dxa"/>
            <w:gridSpan w:val="2"/>
            <w:shd w:val="clear" w:color="auto" w:fill="auto"/>
            <w:tcMar>
              <w:top w:w="85" w:type="dxa"/>
              <w:left w:w="85" w:type="dxa"/>
              <w:right w:w="85" w:type="dxa"/>
            </w:tcMar>
          </w:tcPr>
          <w:p w14:paraId="2B57CE40" w14:textId="52D0BF76" w:rsidR="001E59CF" w:rsidRPr="00417770" w:rsidRDefault="001E59CF" w:rsidP="001E59CF">
            <w:pPr>
              <w:jc w:val="both"/>
            </w:pPr>
            <w:r w:rsidRPr="00417770">
              <w:t>El resultado del ensayo será considerado como satisfactorio y se pagará el producto utilizado, si cumplen con el 100% de los criterios de aceptación definidos en este protocolo.</w:t>
            </w:r>
          </w:p>
          <w:p w14:paraId="73643CFA" w14:textId="2B0750DB" w:rsidR="00226087" w:rsidRPr="00226087" w:rsidRDefault="00226087" w:rsidP="00682D5C">
            <w:pPr>
              <w:jc w:val="both"/>
              <w:rPr>
                <w:bCs/>
              </w:rPr>
            </w:pPr>
          </w:p>
        </w:tc>
      </w:tr>
      <w:tr w:rsidR="0024552D" w14:paraId="08D67410" w14:textId="77777777" w:rsidTr="003975AB">
        <w:trPr>
          <w:trHeight w:val="340"/>
          <w:jc w:val="center"/>
        </w:trPr>
        <w:tc>
          <w:tcPr>
            <w:tcW w:w="10062" w:type="dxa"/>
            <w:gridSpan w:val="2"/>
            <w:shd w:val="clear" w:color="auto" w:fill="D9D9D9"/>
            <w:tcMar>
              <w:top w:w="85" w:type="dxa"/>
              <w:left w:w="85" w:type="dxa"/>
              <w:right w:w="85" w:type="dxa"/>
            </w:tcMar>
          </w:tcPr>
          <w:p w14:paraId="57B2FE66" w14:textId="77777777" w:rsidR="0024552D" w:rsidRPr="00BA6EDA" w:rsidRDefault="00BA6EDA" w:rsidP="00BA6EDA">
            <w:pPr>
              <w:jc w:val="center"/>
              <w:rPr>
                <w:b/>
                <w:sz w:val="22"/>
                <w:szCs w:val="22"/>
              </w:rPr>
            </w:pPr>
            <w:r w:rsidRPr="00BA6EDA">
              <w:rPr>
                <w:b/>
                <w:sz w:val="22"/>
                <w:szCs w:val="22"/>
              </w:rPr>
              <w:t xml:space="preserve">Requisitos funcionales y de desempeño </w:t>
            </w:r>
            <w:r>
              <w:rPr>
                <w:b/>
                <w:sz w:val="22"/>
                <w:szCs w:val="22"/>
              </w:rPr>
              <w:t>de SSA</w:t>
            </w:r>
          </w:p>
        </w:tc>
      </w:tr>
      <w:tr w:rsidR="0024552D" w14:paraId="7C749B61" w14:textId="77777777" w:rsidTr="00BA6EDA">
        <w:trPr>
          <w:trHeight w:val="3119"/>
          <w:jc w:val="center"/>
        </w:trPr>
        <w:tc>
          <w:tcPr>
            <w:tcW w:w="10062" w:type="dxa"/>
            <w:gridSpan w:val="2"/>
            <w:shd w:val="clear" w:color="auto" w:fill="auto"/>
            <w:tcMar>
              <w:top w:w="85" w:type="dxa"/>
              <w:left w:w="85" w:type="dxa"/>
              <w:right w:w="85" w:type="dxa"/>
            </w:tcMar>
          </w:tcPr>
          <w:p w14:paraId="6188BB7E" w14:textId="77777777" w:rsidR="001E59CF" w:rsidRPr="00E27134" w:rsidRDefault="001E59CF" w:rsidP="001E59CF">
            <w:pPr>
              <w:jc w:val="both"/>
              <w:rPr>
                <w:rFonts w:ascii="Tahoma" w:hAnsi="Tahoma" w:cs="Tahoma"/>
                <w:color w:val="000000"/>
              </w:rPr>
            </w:pPr>
            <w:r w:rsidRPr="00E27134">
              <w:rPr>
                <w:rFonts w:ascii="Tahoma" w:hAnsi="Tahoma" w:cs="Tahoma"/>
                <w:color w:val="000000"/>
              </w:rPr>
              <w:t>El producto debe venir etiquetado según SGA y cumplir toda normativa vigente que le concierne.</w:t>
            </w:r>
          </w:p>
          <w:p w14:paraId="558DB194" w14:textId="77777777" w:rsidR="001E59CF" w:rsidRPr="00E27134" w:rsidRDefault="001E59CF" w:rsidP="001E59CF">
            <w:pPr>
              <w:jc w:val="both"/>
              <w:rPr>
                <w:rFonts w:ascii="Tahoma" w:hAnsi="Tahoma" w:cs="Tahoma"/>
                <w:color w:val="000000"/>
              </w:rPr>
            </w:pPr>
            <w:r w:rsidRPr="00E27134">
              <w:rPr>
                <w:rFonts w:ascii="Tahoma" w:hAnsi="Tahoma" w:cs="Tahoma"/>
                <w:color w:val="000000"/>
              </w:rPr>
              <w:t>La empresa contratista debe proveer toda la información de seguridad necesaria para garantizar la seguridad del ensayo.</w:t>
            </w:r>
          </w:p>
          <w:p w14:paraId="37E26EAE" w14:textId="77777777" w:rsidR="001E59CF" w:rsidRPr="00E27134" w:rsidRDefault="001E59CF" w:rsidP="001E59CF">
            <w:pPr>
              <w:jc w:val="both"/>
              <w:rPr>
                <w:rFonts w:ascii="Tahoma" w:hAnsi="Tahoma" w:cs="Tahoma"/>
                <w:color w:val="000000"/>
              </w:rPr>
            </w:pPr>
            <w:r w:rsidRPr="00E27134">
              <w:rPr>
                <w:rFonts w:ascii="Tahoma" w:hAnsi="Tahoma" w:cs="Tahoma"/>
                <w:color w:val="000000"/>
              </w:rPr>
              <w:t>El personal de la contratista deberá realizar la inducción de seguridad con referentes de PAE, previo al inicio de las actividades.</w:t>
            </w:r>
          </w:p>
          <w:p w14:paraId="262F3798" w14:textId="04BCE2FB" w:rsidR="0024552D" w:rsidRPr="0055329D" w:rsidRDefault="001E59CF" w:rsidP="001E59CF">
            <w:pPr>
              <w:jc w:val="both"/>
              <w:rPr>
                <w:b/>
              </w:rPr>
            </w:pPr>
            <w:r w:rsidRPr="00E27134">
              <w:rPr>
                <w:rFonts w:ascii="Tahoma" w:hAnsi="Tahoma" w:cs="Tahoma"/>
                <w:color w:val="000000"/>
              </w:rPr>
              <w:t>Previo al inicio del protocolo deben cumplimentarse las habilitaciones de ingreso requeridas en sistema SAC.</w:t>
            </w:r>
          </w:p>
        </w:tc>
      </w:tr>
      <w:tr w:rsidR="00D40671" w14:paraId="15110DF1" w14:textId="77777777" w:rsidTr="003975AB">
        <w:trPr>
          <w:trHeight w:val="340"/>
          <w:jc w:val="center"/>
        </w:trPr>
        <w:tc>
          <w:tcPr>
            <w:tcW w:w="10062" w:type="dxa"/>
            <w:gridSpan w:val="2"/>
            <w:shd w:val="clear" w:color="auto" w:fill="D9D9D9"/>
            <w:vAlign w:val="center"/>
          </w:tcPr>
          <w:p w14:paraId="7E516EB5" w14:textId="77777777" w:rsidR="00D40671" w:rsidRPr="00E27B65" w:rsidRDefault="00D40671" w:rsidP="003975AB">
            <w:pPr>
              <w:jc w:val="center"/>
            </w:pPr>
            <w:r>
              <w:rPr>
                <w:b/>
                <w:sz w:val="22"/>
                <w:szCs w:val="22"/>
              </w:rPr>
              <w:t>Requisitos legales y reglamentarios aplicables</w:t>
            </w:r>
          </w:p>
        </w:tc>
      </w:tr>
      <w:tr w:rsidR="001E59CF" w14:paraId="4CB38BB0" w14:textId="77777777" w:rsidTr="003975AB">
        <w:trPr>
          <w:trHeight w:val="351"/>
          <w:jc w:val="center"/>
        </w:trPr>
        <w:tc>
          <w:tcPr>
            <w:tcW w:w="5031" w:type="dxa"/>
            <w:shd w:val="clear" w:color="auto" w:fill="auto"/>
            <w:vAlign w:val="center"/>
          </w:tcPr>
          <w:p w14:paraId="4A509783" w14:textId="23A5049A" w:rsidR="001E59CF" w:rsidRDefault="001E59CF" w:rsidP="001E59CF">
            <w:pPr>
              <w:rPr>
                <w:b/>
                <w:sz w:val="22"/>
                <w:szCs w:val="22"/>
              </w:rPr>
            </w:pPr>
            <w:r w:rsidRPr="0043463F">
              <w:t>Resolución 801/2015 (Rotulación PQ)</w:t>
            </w:r>
            <w:r>
              <w:t>.</w:t>
            </w:r>
          </w:p>
        </w:tc>
        <w:tc>
          <w:tcPr>
            <w:tcW w:w="5031" w:type="dxa"/>
            <w:shd w:val="clear" w:color="auto" w:fill="auto"/>
            <w:vAlign w:val="center"/>
          </w:tcPr>
          <w:p w14:paraId="10D168F0" w14:textId="77777777" w:rsidR="001E59CF" w:rsidRDefault="001E59CF" w:rsidP="001E59CF">
            <w:pPr>
              <w:rPr>
                <w:b/>
                <w:sz w:val="22"/>
                <w:szCs w:val="22"/>
              </w:rPr>
            </w:pPr>
          </w:p>
        </w:tc>
      </w:tr>
      <w:tr w:rsidR="001E59CF" w14:paraId="4EF1ECA5" w14:textId="77777777" w:rsidTr="003975AB">
        <w:trPr>
          <w:trHeight w:val="348"/>
          <w:jc w:val="center"/>
        </w:trPr>
        <w:tc>
          <w:tcPr>
            <w:tcW w:w="5031" w:type="dxa"/>
            <w:shd w:val="clear" w:color="auto" w:fill="auto"/>
            <w:vAlign w:val="center"/>
          </w:tcPr>
          <w:p w14:paraId="1F02CA3D" w14:textId="77777777" w:rsidR="001E59CF" w:rsidRDefault="001E59CF" w:rsidP="001E59CF">
            <w:pPr>
              <w:rPr>
                <w:b/>
                <w:sz w:val="22"/>
                <w:szCs w:val="22"/>
              </w:rPr>
            </w:pPr>
          </w:p>
        </w:tc>
        <w:tc>
          <w:tcPr>
            <w:tcW w:w="5031" w:type="dxa"/>
            <w:shd w:val="clear" w:color="auto" w:fill="auto"/>
            <w:vAlign w:val="center"/>
          </w:tcPr>
          <w:p w14:paraId="49153DD5" w14:textId="77777777" w:rsidR="001E59CF" w:rsidRDefault="001E59CF" w:rsidP="001E59CF">
            <w:pPr>
              <w:rPr>
                <w:b/>
                <w:sz w:val="22"/>
                <w:szCs w:val="22"/>
              </w:rPr>
            </w:pPr>
          </w:p>
        </w:tc>
      </w:tr>
      <w:tr w:rsidR="001E59CF" w14:paraId="15E80E70" w14:textId="77777777" w:rsidTr="003975AB">
        <w:trPr>
          <w:trHeight w:val="348"/>
          <w:jc w:val="center"/>
        </w:trPr>
        <w:tc>
          <w:tcPr>
            <w:tcW w:w="5031" w:type="dxa"/>
            <w:shd w:val="clear" w:color="auto" w:fill="auto"/>
            <w:vAlign w:val="center"/>
          </w:tcPr>
          <w:p w14:paraId="32104EBC" w14:textId="77777777" w:rsidR="001E59CF" w:rsidRDefault="001E59CF" w:rsidP="001E59CF">
            <w:pPr>
              <w:rPr>
                <w:b/>
                <w:sz w:val="22"/>
                <w:szCs w:val="22"/>
              </w:rPr>
            </w:pPr>
          </w:p>
        </w:tc>
        <w:tc>
          <w:tcPr>
            <w:tcW w:w="5031" w:type="dxa"/>
            <w:shd w:val="clear" w:color="auto" w:fill="auto"/>
            <w:vAlign w:val="center"/>
          </w:tcPr>
          <w:p w14:paraId="36A93F24" w14:textId="77777777" w:rsidR="001E59CF" w:rsidRDefault="001E59CF" w:rsidP="001E59CF">
            <w:pPr>
              <w:rPr>
                <w:b/>
                <w:sz w:val="22"/>
                <w:szCs w:val="22"/>
              </w:rPr>
            </w:pPr>
          </w:p>
        </w:tc>
      </w:tr>
      <w:tr w:rsidR="001E59CF" w14:paraId="3D650879" w14:textId="77777777" w:rsidTr="003975AB">
        <w:trPr>
          <w:trHeight w:val="348"/>
          <w:jc w:val="center"/>
        </w:trPr>
        <w:tc>
          <w:tcPr>
            <w:tcW w:w="5031" w:type="dxa"/>
            <w:shd w:val="clear" w:color="auto" w:fill="auto"/>
            <w:vAlign w:val="center"/>
          </w:tcPr>
          <w:p w14:paraId="027EA7AC" w14:textId="77777777" w:rsidR="001E59CF" w:rsidRDefault="001E59CF" w:rsidP="001E59CF">
            <w:pPr>
              <w:rPr>
                <w:b/>
                <w:sz w:val="22"/>
                <w:szCs w:val="22"/>
              </w:rPr>
            </w:pPr>
          </w:p>
        </w:tc>
        <w:tc>
          <w:tcPr>
            <w:tcW w:w="5031" w:type="dxa"/>
            <w:shd w:val="clear" w:color="auto" w:fill="auto"/>
            <w:vAlign w:val="center"/>
          </w:tcPr>
          <w:p w14:paraId="4FF321D0" w14:textId="77777777" w:rsidR="001E59CF" w:rsidRDefault="001E59CF" w:rsidP="001E59CF">
            <w:pPr>
              <w:rPr>
                <w:b/>
                <w:sz w:val="22"/>
                <w:szCs w:val="22"/>
              </w:rPr>
            </w:pPr>
          </w:p>
        </w:tc>
      </w:tr>
      <w:tr w:rsidR="001E59CF" w14:paraId="0B821C79" w14:textId="77777777" w:rsidTr="003975AB">
        <w:trPr>
          <w:trHeight w:val="348"/>
          <w:jc w:val="center"/>
        </w:trPr>
        <w:tc>
          <w:tcPr>
            <w:tcW w:w="5031" w:type="dxa"/>
            <w:shd w:val="clear" w:color="auto" w:fill="auto"/>
            <w:vAlign w:val="center"/>
          </w:tcPr>
          <w:p w14:paraId="6802E79E" w14:textId="77777777" w:rsidR="001E59CF" w:rsidRDefault="001E59CF" w:rsidP="001E59CF">
            <w:pPr>
              <w:rPr>
                <w:b/>
                <w:sz w:val="22"/>
                <w:szCs w:val="22"/>
              </w:rPr>
            </w:pPr>
          </w:p>
        </w:tc>
        <w:tc>
          <w:tcPr>
            <w:tcW w:w="5031" w:type="dxa"/>
            <w:shd w:val="clear" w:color="auto" w:fill="auto"/>
            <w:vAlign w:val="center"/>
          </w:tcPr>
          <w:p w14:paraId="527C742F" w14:textId="77777777" w:rsidR="001E59CF" w:rsidRDefault="001E59CF" w:rsidP="001E59CF">
            <w:pPr>
              <w:rPr>
                <w:b/>
                <w:sz w:val="22"/>
                <w:szCs w:val="22"/>
              </w:rPr>
            </w:pPr>
          </w:p>
        </w:tc>
      </w:tr>
      <w:tr w:rsidR="001E59CF" w:rsidRPr="0092426A" w14:paraId="5459FD17" w14:textId="77777777" w:rsidTr="003975AB">
        <w:trPr>
          <w:trHeight w:val="348"/>
          <w:jc w:val="center"/>
        </w:trPr>
        <w:tc>
          <w:tcPr>
            <w:tcW w:w="5031" w:type="dxa"/>
            <w:shd w:val="clear" w:color="auto" w:fill="auto"/>
            <w:vAlign w:val="center"/>
          </w:tcPr>
          <w:p w14:paraId="198B08EE" w14:textId="77777777" w:rsidR="001E59CF" w:rsidRPr="0092426A" w:rsidRDefault="001E59CF" w:rsidP="001E59CF">
            <w:pPr>
              <w:rPr>
                <w:b/>
                <w:sz w:val="22"/>
                <w:szCs w:val="22"/>
              </w:rPr>
            </w:pPr>
          </w:p>
        </w:tc>
        <w:tc>
          <w:tcPr>
            <w:tcW w:w="5031" w:type="dxa"/>
            <w:shd w:val="clear" w:color="auto" w:fill="auto"/>
            <w:vAlign w:val="center"/>
          </w:tcPr>
          <w:p w14:paraId="05E24411" w14:textId="77777777" w:rsidR="001E59CF" w:rsidRPr="0092426A" w:rsidRDefault="001E59CF" w:rsidP="001E59CF">
            <w:pPr>
              <w:rPr>
                <w:b/>
                <w:sz w:val="22"/>
                <w:szCs w:val="22"/>
              </w:rPr>
            </w:pPr>
          </w:p>
        </w:tc>
      </w:tr>
    </w:tbl>
    <w:p w14:paraId="3C8D1704" w14:textId="51202EFB" w:rsidR="00F62577" w:rsidRDefault="00F62577">
      <w:pPr>
        <w:rPr>
          <w:sz w:val="22"/>
          <w:szCs w:val="22"/>
        </w:rPr>
      </w:pPr>
    </w:p>
    <w:p w14:paraId="5AB7333E" w14:textId="4135A61E" w:rsidR="00C92D7F" w:rsidRDefault="00C92D7F">
      <w:pPr>
        <w:rPr>
          <w:sz w:val="22"/>
          <w:szCs w:val="22"/>
        </w:rPr>
      </w:pPr>
    </w:p>
    <w:p w14:paraId="4232A983" w14:textId="2C9DCD8C" w:rsidR="00C92D7F" w:rsidRDefault="00C92D7F">
      <w:pPr>
        <w:rPr>
          <w:sz w:val="22"/>
          <w:szCs w:val="22"/>
        </w:rPr>
      </w:pPr>
    </w:p>
    <w:p w14:paraId="3CE34E39" w14:textId="773CBCCA" w:rsidR="00C92D7F" w:rsidRDefault="00C92D7F">
      <w:pPr>
        <w:rPr>
          <w:sz w:val="22"/>
          <w:szCs w:val="22"/>
        </w:rPr>
      </w:pPr>
    </w:p>
    <w:p w14:paraId="70239AA6" w14:textId="77777777" w:rsidR="00C92D7F" w:rsidRPr="0092426A" w:rsidRDefault="00C92D7F">
      <w:pPr>
        <w:rPr>
          <w:sz w:val="22"/>
          <w:szCs w:val="22"/>
        </w:rPr>
      </w:pPr>
    </w:p>
    <w:tbl>
      <w:tblPr>
        <w:tblW w:w="10062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062"/>
      </w:tblGrid>
      <w:tr w:rsidR="00E27B65" w:rsidRPr="0092426A" w14:paraId="4BFA02FA" w14:textId="77777777" w:rsidTr="007B4461">
        <w:trPr>
          <w:trHeight w:val="340"/>
          <w:jc w:val="center"/>
        </w:trPr>
        <w:tc>
          <w:tcPr>
            <w:tcW w:w="10062" w:type="dxa"/>
            <w:shd w:val="clear" w:color="auto" w:fill="D9D9D9"/>
            <w:vAlign w:val="center"/>
          </w:tcPr>
          <w:p w14:paraId="0BB8CF6B" w14:textId="77777777" w:rsidR="00E27B65" w:rsidRPr="0092426A" w:rsidRDefault="00E27B65" w:rsidP="00E27B65">
            <w:pPr>
              <w:jc w:val="center"/>
              <w:rPr>
                <w:sz w:val="22"/>
                <w:szCs w:val="22"/>
              </w:rPr>
            </w:pPr>
            <w:r w:rsidRPr="0092426A">
              <w:rPr>
                <w:b/>
                <w:sz w:val="22"/>
                <w:szCs w:val="22"/>
              </w:rPr>
              <w:lastRenderedPageBreak/>
              <w:t>Documentos de referencia</w:t>
            </w:r>
          </w:p>
        </w:tc>
      </w:tr>
      <w:tr w:rsidR="00F43B55" w:rsidRPr="0092426A" w14:paraId="2F3D8E1C" w14:textId="77777777" w:rsidTr="00C92D7F">
        <w:trPr>
          <w:trHeight w:val="170"/>
          <w:jc w:val="center"/>
        </w:trPr>
        <w:tc>
          <w:tcPr>
            <w:tcW w:w="10062" w:type="dxa"/>
            <w:shd w:val="clear" w:color="auto" w:fill="auto"/>
            <w:vAlign w:val="center"/>
          </w:tcPr>
          <w:p w14:paraId="5151191F" w14:textId="272C540B" w:rsidR="00F43B55" w:rsidRPr="00C92D7F" w:rsidRDefault="00F43B55" w:rsidP="00F43B55">
            <w:pPr>
              <w:rPr>
                <w:b/>
                <w:sz w:val="18"/>
                <w:szCs w:val="18"/>
              </w:rPr>
            </w:pPr>
          </w:p>
        </w:tc>
      </w:tr>
      <w:tr w:rsidR="00F43B55" w:rsidRPr="0092426A" w14:paraId="6EE9F008" w14:textId="77777777" w:rsidTr="00C92D7F">
        <w:trPr>
          <w:trHeight w:val="170"/>
          <w:jc w:val="center"/>
        </w:trPr>
        <w:tc>
          <w:tcPr>
            <w:tcW w:w="10062" w:type="dxa"/>
            <w:shd w:val="clear" w:color="auto" w:fill="auto"/>
            <w:vAlign w:val="center"/>
          </w:tcPr>
          <w:p w14:paraId="67818576" w14:textId="77777777" w:rsidR="00F43B55" w:rsidRPr="00C92D7F" w:rsidRDefault="00F43B55" w:rsidP="00F43B55">
            <w:pPr>
              <w:rPr>
                <w:b/>
                <w:sz w:val="18"/>
                <w:szCs w:val="18"/>
              </w:rPr>
            </w:pPr>
          </w:p>
        </w:tc>
      </w:tr>
    </w:tbl>
    <w:p w14:paraId="4353993B" w14:textId="77777777" w:rsidR="00B82FD8" w:rsidRDefault="00B82FD8" w:rsidP="00AF6325"/>
    <w:tbl>
      <w:tblPr>
        <w:tblW w:w="10092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0092"/>
      </w:tblGrid>
      <w:tr w:rsidR="00B82FD8" w14:paraId="6394F718" w14:textId="77777777" w:rsidTr="00B82FD8">
        <w:trPr>
          <w:trHeight w:val="618"/>
          <w:jc w:val="center"/>
        </w:trPr>
        <w:tc>
          <w:tcPr>
            <w:tcW w:w="10092" w:type="dxa"/>
            <w:shd w:val="clear" w:color="auto" w:fill="D9D9D9"/>
            <w:vAlign w:val="center"/>
          </w:tcPr>
          <w:p w14:paraId="792A3735" w14:textId="77777777" w:rsidR="00B82FD8" w:rsidRPr="00E27B65" w:rsidRDefault="00B82FD8" w:rsidP="00045D22">
            <w:pPr>
              <w:jc w:val="center"/>
            </w:pPr>
            <w:r>
              <w:rPr>
                <w:b/>
                <w:sz w:val="22"/>
                <w:szCs w:val="22"/>
              </w:rPr>
              <w:t>Descripción de acciones a realizar durante el ensayo</w:t>
            </w:r>
          </w:p>
        </w:tc>
      </w:tr>
      <w:tr w:rsidR="00B82FD8" w:rsidRPr="00456AF1" w14:paraId="57B13215" w14:textId="77777777" w:rsidTr="00C92D7F">
        <w:trPr>
          <w:trHeight w:val="2053"/>
          <w:jc w:val="center"/>
        </w:trPr>
        <w:tc>
          <w:tcPr>
            <w:tcW w:w="10092" w:type="dxa"/>
            <w:shd w:val="clear" w:color="auto" w:fill="auto"/>
          </w:tcPr>
          <w:p w14:paraId="58F39917" w14:textId="36414F65" w:rsidR="002C3A63" w:rsidRDefault="001E59CF" w:rsidP="001E59CF">
            <w:pPr>
              <w:jc w:val="both"/>
            </w:pPr>
            <w:r w:rsidRPr="001E59CF">
              <w:t>La distribución del producto químicos será a cargo del proveedor</w:t>
            </w:r>
            <w:r w:rsidR="002C3A63">
              <w:t xml:space="preserve">. El proveedor instalara sus propios </w:t>
            </w:r>
            <w:proofErr w:type="spellStart"/>
            <w:r w:rsidR="002C3A63">
              <w:t>skid</w:t>
            </w:r>
            <w:proofErr w:type="spellEnd"/>
            <w:r w:rsidR="002C3A63">
              <w:t xml:space="preserve"> en paralelo a los existentes y se dosificara con las bombas de los equipos de PAE.</w:t>
            </w:r>
          </w:p>
          <w:p w14:paraId="028FB155" w14:textId="77777777" w:rsidR="002C3A63" w:rsidRDefault="002C3A63" w:rsidP="001E59CF">
            <w:pPr>
              <w:jc w:val="both"/>
            </w:pPr>
          </w:p>
          <w:p w14:paraId="1B1A84D3" w14:textId="5D92C2F9" w:rsidR="002C3A63" w:rsidRDefault="002C3A63" w:rsidP="001E59CF">
            <w:pPr>
              <w:jc w:val="both"/>
            </w:pPr>
            <w:r>
              <w:t>El control de dosificación y stock estará a cargo del proveedor mientras dure el ensayo.</w:t>
            </w:r>
          </w:p>
          <w:p w14:paraId="624EB408" w14:textId="77777777" w:rsidR="002C3A63" w:rsidRDefault="002C3A63" w:rsidP="001E59CF">
            <w:pPr>
              <w:jc w:val="both"/>
            </w:pPr>
          </w:p>
          <w:p w14:paraId="3D61FB7C" w14:textId="3871F727" w:rsidR="00736578" w:rsidRDefault="002C3A63" w:rsidP="001E59CF">
            <w:pPr>
              <w:jc w:val="both"/>
            </w:pPr>
            <w:r>
              <w:t>Se tomarán como validos los datos del medidor en línea del PM 1100 y también se deben realizar mediciones puntuales con ampolla Drager, las mismas serán a cargo del proveedor y del laboratorio interno/externo de PAE. La frecuencia de las mediciones puntuales será 3 veces por semana durante la duración del ensayo (lunes-miércoles- viernes). Lugar de medición</w:t>
            </w:r>
            <w:r w:rsidR="00EE56DA">
              <w:t xml:space="preserve"> para </w:t>
            </w:r>
            <w:proofErr w:type="spellStart"/>
            <w:r w:rsidR="00EE56DA">
              <w:t>kpi</w:t>
            </w:r>
            <w:proofErr w:type="spellEnd"/>
            <w:r w:rsidR="00EE56DA">
              <w:t xml:space="preserve"> (condición de venta)</w:t>
            </w:r>
            <w:r>
              <w:t>: PM /1100 (APO).</w:t>
            </w:r>
            <w:r w:rsidR="00EE56DA">
              <w:t xml:space="preserve"> Lugar de medición para revisión de dosificación: PM 1060 ACAS / MT 02 APO 200.</w:t>
            </w:r>
          </w:p>
          <w:p w14:paraId="4500B988" w14:textId="09C6B4AB" w:rsidR="002C3A63" w:rsidRDefault="002C3A63" w:rsidP="001E59CF">
            <w:pPr>
              <w:jc w:val="both"/>
            </w:pPr>
            <w:r>
              <w:t>En caso de no ser acompañados por personal de ENSI, deberán reportarse en el campamento de PAE para la solicitud de llave, y luego regresarlas</w:t>
            </w:r>
            <w:r w:rsidR="00DA6429">
              <w:t xml:space="preserve"> al finalizar las tareas.</w:t>
            </w:r>
          </w:p>
          <w:p w14:paraId="1F86988F" w14:textId="77777777" w:rsidR="00EE56DA" w:rsidRDefault="00EE56DA" w:rsidP="001E59CF">
            <w:pPr>
              <w:jc w:val="both"/>
            </w:pPr>
          </w:p>
          <w:p w14:paraId="29CECAC2" w14:textId="7D453CEE" w:rsidR="00456AF1" w:rsidRDefault="00456AF1" w:rsidP="001E59CF">
            <w:pPr>
              <w:jc w:val="both"/>
            </w:pPr>
          </w:p>
          <w:p w14:paraId="4262B7BB" w14:textId="77777777" w:rsidR="00456AF1" w:rsidRPr="00456AF1" w:rsidRDefault="00456AF1" w:rsidP="001E59CF">
            <w:pPr>
              <w:jc w:val="both"/>
              <w:rPr>
                <w:lang w:val="en-US"/>
              </w:rPr>
            </w:pPr>
          </w:p>
          <w:p w14:paraId="5A790F10" w14:textId="77777777" w:rsidR="00456AF1" w:rsidRPr="00456AF1" w:rsidRDefault="00456AF1" w:rsidP="001E59CF">
            <w:pPr>
              <w:jc w:val="both"/>
              <w:rPr>
                <w:lang w:val="en-US"/>
              </w:rPr>
            </w:pPr>
          </w:p>
          <w:p w14:paraId="64D843E2" w14:textId="3B9ABFAC" w:rsidR="008C64A3" w:rsidRPr="00456AF1" w:rsidRDefault="008C64A3" w:rsidP="006310EB">
            <w:pPr>
              <w:jc w:val="both"/>
              <w:rPr>
                <w:b/>
                <w:sz w:val="22"/>
                <w:szCs w:val="22"/>
                <w:lang w:val="en-US"/>
              </w:rPr>
            </w:pPr>
          </w:p>
        </w:tc>
      </w:tr>
    </w:tbl>
    <w:p w14:paraId="43DB2892" w14:textId="37E43F78" w:rsidR="00B82FD8" w:rsidRPr="00456AF1" w:rsidRDefault="00B82FD8" w:rsidP="00AF6325">
      <w:pPr>
        <w:rPr>
          <w:lang w:val="en-US"/>
        </w:rPr>
      </w:pPr>
    </w:p>
    <w:tbl>
      <w:tblPr>
        <w:tblW w:w="10062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062"/>
      </w:tblGrid>
      <w:tr w:rsidR="0092426A" w14:paraId="53093153" w14:textId="77777777" w:rsidTr="00503F89">
        <w:trPr>
          <w:trHeight w:val="340"/>
          <w:jc w:val="center"/>
        </w:trPr>
        <w:tc>
          <w:tcPr>
            <w:tcW w:w="10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67D2A7" w14:textId="623F5F22" w:rsidR="0092426A" w:rsidRPr="00695D88" w:rsidRDefault="0092426A" w:rsidP="00503F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Información relacionada la planificación del ensayo</w:t>
            </w:r>
          </w:p>
        </w:tc>
      </w:tr>
    </w:tbl>
    <w:p w14:paraId="22B62E99" w14:textId="77777777" w:rsidR="0092426A" w:rsidRPr="0092426A" w:rsidRDefault="0092426A" w:rsidP="0092426A"/>
    <w:tbl>
      <w:tblPr>
        <w:tblW w:w="991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652"/>
        <w:gridCol w:w="6266"/>
      </w:tblGrid>
      <w:tr w:rsidR="0092426A" w14:paraId="2FF2CE6F" w14:textId="77777777" w:rsidTr="00A04441">
        <w:trPr>
          <w:trHeight w:val="340"/>
        </w:trPr>
        <w:tc>
          <w:tcPr>
            <w:tcW w:w="3652" w:type="dxa"/>
            <w:shd w:val="clear" w:color="auto" w:fill="D9D9D9"/>
            <w:vAlign w:val="center"/>
          </w:tcPr>
          <w:p w14:paraId="42265735" w14:textId="080742F7" w:rsidR="0092426A" w:rsidRDefault="0092426A" w:rsidP="00A044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inicio planificada</w:t>
            </w:r>
          </w:p>
        </w:tc>
        <w:tc>
          <w:tcPr>
            <w:tcW w:w="6266" w:type="dxa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53EC6BDD" w14:textId="1204565D" w:rsidR="0092426A" w:rsidRPr="00CA3B0E" w:rsidRDefault="0092426A" w:rsidP="00503F89">
            <w:pPr>
              <w:jc w:val="both"/>
            </w:pPr>
          </w:p>
        </w:tc>
      </w:tr>
      <w:tr w:rsidR="0092426A" w14:paraId="4EC817B4" w14:textId="77777777" w:rsidTr="00A04441">
        <w:trPr>
          <w:trHeight w:val="340"/>
        </w:trPr>
        <w:tc>
          <w:tcPr>
            <w:tcW w:w="36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</w:tcPr>
          <w:p w14:paraId="10E6474D" w14:textId="77777777" w:rsidR="0092426A" w:rsidRDefault="0092426A" w:rsidP="00A044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finalización planificada</w:t>
            </w:r>
          </w:p>
        </w:tc>
        <w:tc>
          <w:tcPr>
            <w:tcW w:w="6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6D4A19AE" w14:textId="4B71E515" w:rsidR="0092426A" w:rsidRPr="00A04441" w:rsidRDefault="0092426A" w:rsidP="00503F8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92426A" w14:paraId="662A17B1" w14:textId="77777777" w:rsidTr="00A04441">
        <w:tblPrEx>
          <w:jc w:val="center"/>
        </w:tblPrEx>
        <w:trPr>
          <w:trHeight w:val="340"/>
          <w:jc w:val="center"/>
        </w:trPr>
        <w:tc>
          <w:tcPr>
            <w:tcW w:w="3652" w:type="dxa"/>
            <w:shd w:val="clear" w:color="auto" w:fill="D9D9D9"/>
            <w:vAlign w:val="center"/>
          </w:tcPr>
          <w:p w14:paraId="20924C7C" w14:textId="77777777" w:rsidR="0092426A" w:rsidRDefault="0092426A" w:rsidP="00A044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Lugar de ejecución</w:t>
            </w:r>
          </w:p>
        </w:tc>
        <w:tc>
          <w:tcPr>
            <w:tcW w:w="6266" w:type="dxa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278CF89B" w14:textId="5EF489E9" w:rsidR="0092426A" w:rsidRPr="00CA3B0E" w:rsidRDefault="006221F2" w:rsidP="00503F89">
            <w:pPr>
              <w:jc w:val="both"/>
            </w:pPr>
            <w:r>
              <w:t>APO-</w:t>
            </w:r>
            <w:proofErr w:type="spellStart"/>
            <w:r>
              <w:t>Acas</w:t>
            </w:r>
            <w:proofErr w:type="spellEnd"/>
          </w:p>
        </w:tc>
      </w:tr>
    </w:tbl>
    <w:p w14:paraId="4A63C026" w14:textId="6FCF5EAC" w:rsidR="0092426A" w:rsidRDefault="0092426A" w:rsidP="00AF6325"/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912"/>
      </w:tblGrid>
      <w:tr w:rsidR="00E420EC" w14:paraId="647A5638" w14:textId="77777777" w:rsidTr="0092426A">
        <w:trPr>
          <w:trHeight w:val="340"/>
          <w:jc w:val="center"/>
        </w:trPr>
        <w:tc>
          <w:tcPr>
            <w:tcW w:w="9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66593E" w14:textId="77777777" w:rsidR="00E420EC" w:rsidRPr="00695D88" w:rsidRDefault="00947105" w:rsidP="007C22CA">
            <w:pPr>
              <w:jc w:val="center"/>
              <w:rPr>
                <w:b/>
                <w:sz w:val="22"/>
                <w:szCs w:val="22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 w:rsidR="007C22CA">
              <w:rPr>
                <w:b/>
                <w:sz w:val="22"/>
                <w:szCs w:val="22"/>
              </w:rPr>
              <w:t>Información</w:t>
            </w:r>
            <w:r w:rsidR="00E27B65">
              <w:rPr>
                <w:b/>
                <w:sz w:val="22"/>
                <w:szCs w:val="22"/>
              </w:rPr>
              <w:t xml:space="preserve"> </w:t>
            </w:r>
            <w:r w:rsidR="007C22CA">
              <w:rPr>
                <w:b/>
                <w:sz w:val="22"/>
                <w:szCs w:val="22"/>
              </w:rPr>
              <w:t>relacionada</w:t>
            </w:r>
            <w:r w:rsidR="00E27B65">
              <w:rPr>
                <w:b/>
                <w:sz w:val="22"/>
                <w:szCs w:val="22"/>
              </w:rPr>
              <w:t xml:space="preserve"> con </w:t>
            </w:r>
            <w:r w:rsidR="00F43B55">
              <w:rPr>
                <w:b/>
                <w:sz w:val="22"/>
                <w:szCs w:val="22"/>
              </w:rPr>
              <w:t>los datos a recolectar</w:t>
            </w:r>
          </w:p>
        </w:tc>
      </w:tr>
    </w:tbl>
    <w:p w14:paraId="444A931C" w14:textId="77777777" w:rsidR="00970A26" w:rsidRPr="0092426A" w:rsidRDefault="00970A26">
      <w:pPr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978"/>
        <w:gridCol w:w="2639"/>
        <w:gridCol w:w="2286"/>
        <w:gridCol w:w="1503"/>
        <w:gridCol w:w="1506"/>
      </w:tblGrid>
      <w:tr w:rsidR="006C5413" w14:paraId="18F7D3C8" w14:textId="77777777" w:rsidTr="001E59CF">
        <w:trPr>
          <w:trHeight w:val="338"/>
          <w:jc w:val="center"/>
        </w:trPr>
        <w:tc>
          <w:tcPr>
            <w:tcW w:w="1978" w:type="dxa"/>
            <w:vMerge w:val="restart"/>
            <w:shd w:val="clear" w:color="auto" w:fill="D9D9D9"/>
            <w:vAlign w:val="center"/>
          </w:tcPr>
          <w:p w14:paraId="7BFA812B" w14:textId="084FA0DD" w:rsidR="006C5413" w:rsidRDefault="002A33A0" w:rsidP="003975A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 del Dato</w:t>
            </w:r>
          </w:p>
        </w:tc>
        <w:tc>
          <w:tcPr>
            <w:tcW w:w="2639" w:type="dxa"/>
            <w:vMerge w:val="restart"/>
            <w:shd w:val="clear" w:color="auto" w:fill="D9D9D9"/>
            <w:vAlign w:val="center"/>
          </w:tcPr>
          <w:p w14:paraId="543A5351" w14:textId="77777777" w:rsidR="006C5413" w:rsidRDefault="006C5413" w:rsidP="003975A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Instrumento de medición a utilizar</w:t>
            </w:r>
          </w:p>
        </w:tc>
        <w:tc>
          <w:tcPr>
            <w:tcW w:w="2286" w:type="dxa"/>
            <w:vMerge w:val="restart"/>
            <w:shd w:val="clear" w:color="auto" w:fill="D9D9D9"/>
            <w:vAlign w:val="center"/>
          </w:tcPr>
          <w:p w14:paraId="5C9B3EA3" w14:textId="77777777" w:rsidR="006C5413" w:rsidRDefault="006C5413" w:rsidP="00A6753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Cantidad de valores requeridos</w:t>
            </w:r>
          </w:p>
        </w:tc>
        <w:tc>
          <w:tcPr>
            <w:tcW w:w="3009" w:type="dxa"/>
            <w:gridSpan w:val="2"/>
            <w:shd w:val="clear" w:color="auto" w:fill="D9D9D9"/>
            <w:vAlign w:val="center"/>
          </w:tcPr>
          <w:p w14:paraId="4ABEE8DA" w14:textId="77777777" w:rsidR="006C5413" w:rsidRDefault="006C5413" w:rsidP="00A6753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Criterios de aceptación</w:t>
            </w:r>
          </w:p>
        </w:tc>
      </w:tr>
      <w:tr w:rsidR="006C5413" w14:paraId="6CE7FBF8" w14:textId="77777777" w:rsidTr="001E59CF">
        <w:trPr>
          <w:trHeight w:val="337"/>
          <w:jc w:val="center"/>
        </w:trPr>
        <w:tc>
          <w:tcPr>
            <w:tcW w:w="1978" w:type="dxa"/>
            <w:vMerge/>
            <w:shd w:val="clear" w:color="auto" w:fill="D9D9D9"/>
            <w:vAlign w:val="center"/>
          </w:tcPr>
          <w:p w14:paraId="7684584D" w14:textId="77777777" w:rsidR="006C5413" w:rsidRDefault="006C5413" w:rsidP="003975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39" w:type="dxa"/>
            <w:vMerge/>
            <w:shd w:val="clear" w:color="auto" w:fill="D9D9D9"/>
            <w:vAlign w:val="center"/>
          </w:tcPr>
          <w:p w14:paraId="4E3C6819" w14:textId="77777777" w:rsidR="006C5413" w:rsidRDefault="006C5413" w:rsidP="003975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86" w:type="dxa"/>
            <w:vMerge/>
            <w:shd w:val="clear" w:color="auto" w:fill="D9D9D9"/>
            <w:vAlign w:val="center"/>
          </w:tcPr>
          <w:p w14:paraId="7E727719" w14:textId="77777777" w:rsidR="006C5413" w:rsidRDefault="006C5413" w:rsidP="00A6753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D9D9D9"/>
            <w:vAlign w:val="center"/>
          </w:tcPr>
          <w:p w14:paraId="084FE921" w14:textId="77777777" w:rsidR="006C5413" w:rsidRDefault="006C5413" w:rsidP="00A6753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Mínimo</w:t>
            </w:r>
          </w:p>
        </w:tc>
        <w:tc>
          <w:tcPr>
            <w:tcW w:w="1506" w:type="dxa"/>
            <w:shd w:val="clear" w:color="auto" w:fill="D9D9D9"/>
            <w:vAlign w:val="center"/>
          </w:tcPr>
          <w:p w14:paraId="7CAF51F4" w14:textId="77777777" w:rsidR="006C5413" w:rsidRDefault="006C5413" w:rsidP="00A6753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Máximo</w:t>
            </w:r>
          </w:p>
        </w:tc>
      </w:tr>
      <w:tr w:rsidR="001E59CF" w14:paraId="3CE5BF71" w14:textId="77777777" w:rsidTr="001E59CF">
        <w:trPr>
          <w:trHeight w:val="230"/>
          <w:jc w:val="center"/>
        </w:trPr>
        <w:tc>
          <w:tcPr>
            <w:tcW w:w="1978" w:type="dxa"/>
            <w:shd w:val="clear" w:color="auto" w:fill="E7E6E6" w:themeFill="background2"/>
            <w:vAlign w:val="center"/>
          </w:tcPr>
          <w:p w14:paraId="1ABA3C87" w14:textId="037EBA48" w:rsidR="001E59CF" w:rsidRPr="00C92D7F" w:rsidRDefault="00DA6429" w:rsidP="001E59CF">
            <w:pPr>
              <w:rPr>
                <w:i/>
              </w:rPr>
            </w:pPr>
            <w:r>
              <w:t>Concentración</w:t>
            </w:r>
            <w:r w:rsidR="006310EB">
              <w:t xml:space="preserve"> </w:t>
            </w:r>
            <w:r w:rsidR="006310EB" w:rsidRPr="006310EB">
              <w:t>SH2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75B0BC04" w14:textId="7FBC924C" w:rsidR="001E59CF" w:rsidRPr="00C92D7F" w:rsidRDefault="001E59CF" w:rsidP="001E59CF">
            <w:pPr>
              <w:rPr>
                <w:i/>
              </w:rPr>
            </w:pPr>
            <w:r w:rsidRPr="00920E17">
              <w:rPr>
                <w:i/>
              </w:rPr>
              <w:t>Ampolla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1829CF68" w14:textId="1B568509" w:rsidR="001E59CF" w:rsidRPr="00C92D7F" w:rsidRDefault="00DA6429" w:rsidP="001E59CF">
            <w:pPr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7067644" w14:textId="34CA6098" w:rsidR="001E59CF" w:rsidRPr="00C92D7F" w:rsidRDefault="001E59CF" w:rsidP="001E59CF">
            <w:pPr>
              <w:rPr>
                <w:i/>
              </w:rPr>
            </w:pPr>
            <w:r>
              <w:rPr>
                <w:i/>
              </w:rPr>
              <w:t>NA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DF3CBFE" w14:textId="2B1AF65C" w:rsidR="001E59CF" w:rsidRPr="00C92D7F" w:rsidRDefault="00920E17" w:rsidP="001E59CF">
            <w:pPr>
              <w:rPr>
                <w:i/>
              </w:rPr>
            </w:pPr>
            <w:r>
              <w:rPr>
                <w:i/>
              </w:rPr>
              <w:t xml:space="preserve">&lt; </w:t>
            </w:r>
            <w:r w:rsidR="006221F2">
              <w:rPr>
                <w:i/>
              </w:rPr>
              <w:t>2ppm</w:t>
            </w:r>
          </w:p>
        </w:tc>
      </w:tr>
      <w:tr w:rsidR="00DA6429" w14:paraId="28DD0F31" w14:textId="77777777" w:rsidTr="001E59CF">
        <w:trPr>
          <w:trHeight w:val="230"/>
          <w:jc w:val="center"/>
        </w:trPr>
        <w:tc>
          <w:tcPr>
            <w:tcW w:w="1978" w:type="dxa"/>
            <w:shd w:val="clear" w:color="auto" w:fill="E7E6E6" w:themeFill="background2"/>
            <w:vAlign w:val="center"/>
          </w:tcPr>
          <w:p w14:paraId="59B7C1FD" w14:textId="021096E8" w:rsidR="00DA6429" w:rsidRDefault="00DA6429" w:rsidP="001E59CF">
            <w:r>
              <w:t xml:space="preserve">Concentración </w:t>
            </w:r>
            <w:r w:rsidRPr="006310EB">
              <w:t>SH2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7999DA9A" w14:textId="67020734" w:rsidR="00DA6429" w:rsidRDefault="00DA6429" w:rsidP="001E59CF">
            <w:pPr>
              <w:rPr>
                <w:i/>
              </w:rPr>
            </w:pPr>
            <w:r>
              <w:rPr>
                <w:i/>
              </w:rPr>
              <w:t>On-line PM 1100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1E644207" w14:textId="69D0ECEF" w:rsidR="00DA6429" w:rsidRDefault="00DA6429" w:rsidP="001E59CF">
            <w:pPr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745D898" w14:textId="77777777" w:rsidR="00DA6429" w:rsidRDefault="00DA6429" w:rsidP="001E59CF">
            <w:pPr>
              <w:rPr>
                <w:i/>
              </w:rPr>
            </w:pPr>
          </w:p>
        </w:tc>
        <w:tc>
          <w:tcPr>
            <w:tcW w:w="1506" w:type="dxa"/>
            <w:shd w:val="clear" w:color="auto" w:fill="auto"/>
            <w:vAlign w:val="center"/>
          </w:tcPr>
          <w:p w14:paraId="1D92EEBA" w14:textId="06CE6FA2" w:rsidR="00DA6429" w:rsidRPr="00C92D7F" w:rsidRDefault="00DA6429" w:rsidP="001E59CF">
            <w:pPr>
              <w:rPr>
                <w:i/>
              </w:rPr>
            </w:pPr>
            <w:r>
              <w:rPr>
                <w:i/>
              </w:rPr>
              <w:t xml:space="preserve">&lt; 2ppm </w:t>
            </w:r>
          </w:p>
        </w:tc>
      </w:tr>
      <w:tr w:rsidR="001E59CF" w14:paraId="3E4CCCC1" w14:textId="77777777" w:rsidTr="001E59CF">
        <w:trPr>
          <w:trHeight w:val="230"/>
          <w:jc w:val="center"/>
        </w:trPr>
        <w:tc>
          <w:tcPr>
            <w:tcW w:w="1978" w:type="dxa"/>
            <w:shd w:val="clear" w:color="auto" w:fill="E7E6E6" w:themeFill="background2"/>
            <w:vAlign w:val="center"/>
          </w:tcPr>
          <w:p w14:paraId="54EE28BE" w14:textId="2B199A53" w:rsidR="001E59CF" w:rsidRPr="00C92D7F" w:rsidRDefault="001E59CF" w:rsidP="001E59CF">
            <w:pPr>
              <w:rPr>
                <w:i/>
              </w:rPr>
            </w:pPr>
            <w:r>
              <w:t>Dosificación empleada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4F9DE0EE" w14:textId="06F34F57" w:rsidR="001E59CF" w:rsidRPr="00C92D7F" w:rsidRDefault="001E59CF" w:rsidP="001E59CF">
            <w:pPr>
              <w:rPr>
                <w:i/>
              </w:rPr>
            </w:pPr>
            <w:r>
              <w:rPr>
                <w:i/>
              </w:rPr>
              <w:t>Cálculo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76CAF77B" w14:textId="29D9D069" w:rsidR="001E59CF" w:rsidRPr="00C92D7F" w:rsidRDefault="001E59CF" w:rsidP="001E59CF">
            <w:pPr>
              <w:rPr>
                <w:i/>
              </w:rPr>
            </w:pPr>
            <w:r>
              <w:rPr>
                <w:i/>
              </w:rPr>
              <w:t>Al finalizar el ensayo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3850E89" w14:textId="25B85C43" w:rsidR="001E59CF" w:rsidRPr="00C92D7F" w:rsidRDefault="00EE56DA" w:rsidP="001E59CF">
            <w:pPr>
              <w:rPr>
                <w:i/>
              </w:rPr>
            </w:pPr>
            <w:r>
              <w:rPr>
                <w:i/>
              </w:rPr>
              <w:t>Dosis global establecida en la propuesta técnica -10%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028B8A7F" w14:textId="3D186570" w:rsidR="001E59CF" w:rsidRPr="00C92D7F" w:rsidRDefault="00EE56DA" w:rsidP="001E59CF">
            <w:pPr>
              <w:rPr>
                <w:i/>
              </w:rPr>
            </w:pPr>
            <w:r>
              <w:rPr>
                <w:i/>
              </w:rPr>
              <w:t>Dosis global establecida en la propuesta técnica + 10%</w:t>
            </w:r>
          </w:p>
        </w:tc>
      </w:tr>
    </w:tbl>
    <w:p w14:paraId="13E50CD3" w14:textId="68C46707" w:rsidR="00A67538" w:rsidRDefault="00A67538">
      <w:pPr>
        <w:rPr>
          <w:ins w:id="3" w:author="Emiliani, Veronica Lorena" w:date="2024-03-15T16:32:00Z"/>
          <w:sz w:val="22"/>
          <w:szCs w:val="22"/>
        </w:rPr>
      </w:pPr>
    </w:p>
    <w:p w14:paraId="351AA91F" w14:textId="77777777" w:rsidR="00040F79" w:rsidRDefault="00040F79">
      <w:pPr>
        <w:rPr>
          <w:sz w:val="22"/>
          <w:szCs w:val="22"/>
        </w:rPr>
      </w:pPr>
    </w:p>
    <w:p w14:paraId="51B15880" w14:textId="77777777" w:rsidR="001E59CF" w:rsidRDefault="001E59CF">
      <w:pPr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980"/>
        <w:gridCol w:w="1701"/>
        <w:gridCol w:w="2410"/>
        <w:gridCol w:w="3821"/>
      </w:tblGrid>
      <w:tr w:rsidR="002A33A0" w14:paraId="4BFF9A01" w14:textId="246A9905" w:rsidTr="00C84DCD">
        <w:trPr>
          <w:trHeight w:val="685"/>
          <w:jc w:val="center"/>
        </w:trPr>
        <w:tc>
          <w:tcPr>
            <w:tcW w:w="1980" w:type="dxa"/>
            <w:shd w:val="clear" w:color="auto" w:fill="D9D9D9"/>
            <w:vAlign w:val="center"/>
          </w:tcPr>
          <w:p w14:paraId="45E7530F" w14:textId="77777777" w:rsidR="002A33A0" w:rsidRDefault="002A33A0" w:rsidP="00503F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 del Dato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566A3F2A" w14:textId="769C7356" w:rsidR="002A33A0" w:rsidRDefault="002A33A0" w:rsidP="00503F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Frecuencia de </w:t>
            </w:r>
            <w:r w:rsidR="00C92D7F">
              <w:rPr>
                <w:b/>
                <w:sz w:val="22"/>
                <w:szCs w:val="22"/>
              </w:rPr>
              <w:t>medición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45060A7F" w14:textId="4696135C" w:rsidR="002A33A0" w:rsidRDefault="002A33A0" w:rsidP="00503F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Punto de medición</w:t>
            </w:r>
          </w:p>
        </w:tc>
        <w:tc>
          <w:tcPr>
            <w:tcW w:w="3821" w:type="dxa"/>
            <w:shd w:val="clear" w:color="auto" w:fill="D9D9D9"/>
            <w:vAlign w:val="center"/>
          </w:tcPr>
          <w:p w14:paraId="0AF0702A" w14:textId="77777777" w:rsidR="002A33A0" w:rsidRPr="002A33A0" w:rsidRDefault="002A33A0" w:rsidP="002A33A0">
            <w:pPr>
              <w:jc w:val="center"/>
              <w:rPr>
                <w:b/>
                <w:sz w:val="22"/>
                <w:szCs w:val="22"/>
              </w:rPr>
            </w:pPr>
            <w:r w:rsidRPr="002A33A0">
              <w:rPr>
                <w:b/>
                <w:sz w:val="22"/>
                <w:szCs w:val="22"/>
              </w:rPr>
              <w:t>Procedimiento para la medición</w:t>
            </w:r>
          </w:p>
          <w:p w14:paraId="287D1D0D" w14:textId="450BBFD1" w:rsidR="002A33A0" w:rsidRDefault="002A33A0" w:rsidP="002A33A0">
            <w:pPr>
              <w:jc w:val="center"/>
              <w:rPr>
                <w:b/>
                <w:sz w:val="22"/>
                <w:szCs w:val="22"/>
              </w:rPr>
            </w:pPr>
            <w:r w:rsidRPr="002A33A0">
              <w:rPr>
                <w:b/>
                <w:sz w:val="22"/>
                <w:szCs w:val="22"/>
              </w:rPr>
              <w:t>(descripción del método o referencia a procedimiento)</w:t>
            </w:r>
          </w:p>
        </w:tc>
      </w:tr>
      <w:tr w:rsidR="00AF347E" w14:paraId="6CB2018B" w14:textId="77777777" w:rsidTr="00C84DCD">
        <w:trPr>
          <w:trHeight w:val="230"/>
          <w:jc w:val="center"/>
        </w:trPr>
        <w:tc>
          <w:tcPr>
            <w:tcW w:w="1980" w:type="dxa"/>
            <w:shd w:val="clear" w:color="auto" w:fill="E7E6E6" w:themeFill="background2"/>
            <w:vAlign w:val="center"/>
          </w:tcPr>
          <w:p w14:paraId="6F2BB018" w14:textId="1B51B163" w:rsidR="00AF347E" w:rsidRPr="00C92D7F" w:rsidRDefault="00682D5C" w:rsidP="00AF347E">
            <w:pPr>
              <w:rPr>
                <w:i/>
              </w:rPr>
            </w:pPr>
            <w:r>
              <w:lastRenderedPageBreak/>
              <w:t>SH2</w:t>
            </w:r>
            <w:r w:rsidR="00DA6429">
              <w:t xml:space="preserve"> Puntual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0F7849" w14:textId="15268B88" w:rsidR="00AF347E" w:rsidRPr="00C92D7F" w:rsidRDefault="00DA6429" w:rsidP="00AF347E">
            <w:pPr>
              <w:rPr>
                <w:i/>
              </w:rPr>
            </w:pPr>
            <w:r>
              <w:rPr>
                <w:i/>
              </w:rPr>
              <w:t>3 veces/semana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867431" w14:textId="3325A633" w:rsidR="00AF347E" w:rsidRPr="00C92D7F" w:rsidRDefault="006221F2" w:rsidP="00AF347E">
            <w:pPr>
              <w:rPr>
                <w:i/>
              </w:rPr>
            </w:pPr>
            <w:r>
              <w:rPr>
                <w:i/>
              </w:rPr>
              <w:t>PM 1100</w:t>
            </w:r>
          </w:p>
        </w:tc>
        <w:tc>
          <w:tcPr>
            <w:tcW w:w="3821" w:type="dxa"/>
            <w:shd w:val="clear" w:color="auto" w:fill="auto"/>
          </w:tcPr>
          <w:p w14:paraId="581304F5" w14:textId="4060A0CA" w:rsidR="00AF347E" w:rsidRPr="00736578" w:rsidRDefault="00AF347E" w:rsidP="00AF347E">
            <w:pPr>
              <w:rPr>
                <w:i/>
                <w:highlight w:val="yellow"/>
              </w:rPr>
            </w:pPr>
            <w:r w:rsidRPr="006310EB">
              <w:rPr>
                <w:i/>
              </w:rPr>
              <w:t xml:space="preserve">Determinación de </w:t>
            </w:r>
            <w:r w:rsidR="006310EB" w:rsidRPr="006310EB">
              <w:rPr>
                <w:i/>
              </w:rPr>
              <w:t>H2S</w:t>
            </w:r>
            <w:r w:rsidRPr="006310EB">
              <w:rPr>
                <w:i/>
              </w:rPr>
              <w:t xml:space="preserve"> con ampollas </w:t>
            </w:r>
            <w:r w:rsidR="00C84DCD" w:rsidRPr="006310EB">
              <w:rPr>
                <w:i/>
              </w:rPr>
              <w:t>–</w:t>
            </w:r>
            <w:r w:rsidRPr="006310EB">
              <w:rPr>
                <w:i/>
              </w:rPr>
              <w:t xml:space="preserve"> </w:t>
            </w:r>
            <w:r w:rsidR="00C84DCD" w:rsidRPr="006310EB">
              <w:rPr>
                <w:i/>
              </w:rPr>
              <w:t>Método Drager</w:t>
            </w:r>
          </w:p>
        </w:tc>
      </w:tr>
      <w:tr w:rsidR="00DA6429" w14:paraId="1D71512A" w14:textId="77777777" w:rsidTr="00C84DCD">
        <w:trPr>
          <w:trHeight w:val="230"/>
          <w:jc w:val="center"/>
        </w:trPr>
        <w:tc>
          <w:tcPr>
            <w:tcW w:w="1980" w:type="dxa"/>
            <w:shd w:val="clear" w:color="auto" w:fill="E7E6E6" w:themeFill="background2"/>
            <w:vAlign w:val="center"/>
          </w:tcPr>
          <w:p w14:paraId="18761DE9" w14:textId="54BEFFA6" w:rsidR="00DA6429" w:rsidRDefault="00DA6429" w:rsidP="00AF347E">
            <w:r>
              <w:t>SH2 Online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6630B7" w14:textId="0F844933" w:rsidR="00DA6429" w:rsidRDefault="00DA6429" w:rsidP="00AF347E">
            <w:pPr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9679162" w14:textId="1327FC7C" w:rsidR="00DA6429" w:rsidRDefault="00DA6429" w:rsidP="00AF347E">
            <w:pPr>
              <w:rPr>
                <w:i/>
              </w:rPr>
            </w:pPr>
            <w:r>
              <w:rPr>
                <w:i/>
              </w:rPr>
              <w:t>PM 1100</w:t>
            </w:r>
          </w:p>
        </w:tc>
        <w:tc>
          <w:tcPr>
            <w:tcW w:w="3821" w:type="dxa"/>
            <w:shd w:val="clear" w:color="auto" w:fill="auto"/>
          </w:tcPr>
          <w:p w14:paraId="35411938" w14:textId="445F42E5" w:rsidR="00DA6429" w:rsidRPr="006310EB" w:rsidRDefault="00DA6429" w:rsidP="00AF347E">
            <w:pPr>
              <w:rPr>
                <w:i/>
              </w:rPr>
            </w:pPr>
            <w:r>
              <w:rPr>
                <w:i/>
              </w:rPr>
              <w:t>On-line. Los últimos 3 días de ensayo deberán estar todas las mediciones en target.</w:t>
            </w:r>
          </w:p>
        </w:tc>
      </w:tr>
      <w:tr w:rsidR="00C84DCD" w14:paraId="539A7D36" w14:textId="77777777" w:rsidTr="00C84DCD">
        <w:trPr>
          <w:trHeight w:val="230"/>
          <w:jc w:val="center"/>
        </w:trPr>
        <w:tc>
          <w:tcPr>
            <w:tcW w:w="1980" w:type="dxa"/>
            <w:shd w:val="clear" w:color="auto" w:fill="E7E6E6" w:themeFill="background2"/>
            <w:vAlign w:val="center"/>
          </w:tcPr>
          <w:p w14:paraId="03F229D6" w14:textId="4D863D60" w:rsidR="00C84DCD" w:rsidRPr="00C92D7F" w:rsidRDefault="00C84DCD" w:rsidP="00AF347E">
            <w:pPr>
              <w:rPr>
                <w:i/>
              </w:rPr>
            </w:pPr>
            <w:r>
              <w:t>Dosificación empleada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3B9F6D" w14:textId="7A27BD60" w:rsidR="00C84DCD" w:rsidRPr="00C92D7F" w:rsidRDefault="00C84DCD" w:rsidP="00AF347E">
            <w:pPr>
              <w:rPr>
                <w:i/>
              </w:rPr>
            </w:pPr>
            <w:r>
              <w:rPr>
                <w:i/>
              </w:rPr>
              <w:t>Diario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6600AA4" w14:textId="4DD29401" w:rsidR="00C84DCD" w:rsidRPr="00C92D7F" w:rsidRDefault="00C84DCD" w:rsidP="00AF347E">
            <w:pPr>
              <w:rPr>
                <w:i/>
              </w:rPr>
            </w:pPr>
            <w:r>
              <w:t xml:space="preserve">Control en </w:t>
            </w:r>
            <w:r w:rsidR="00DA6429">
              <w:t>stock</w:t>
            </w:r>
            <w:r>
              <w:t xml:space="preserve"> y Producción</w:t>
            </w:r>
          </w:p>
        </w:tc>
        <w:tc>
          <w:tcPr>
            <w:tcW w:w="3821" w:type="dxa"/>
            <w:shd w:val="clear" w:color="auto" w:fill="auto"/>
            <w:vAlign w:val="center"/>
          </w:tcPr>
          <w:p w14:paraId="7193F13C" w14:textId="588D2D9B" w:rsidR="00C84DCD" w:rsidRPr="00C92D7F" w:rsidRDefault="00C84DCD" w:rsidP="00AF347E">
            <w:pPr>
              <w:rPr>
                <w:i/>
              </w:rPr>
            </w:pPr>
            <w:r>
              <w:rPr>
                <w:i/>
              </w:rPr>
              <w:t>Cálculo</w:t>
            </w:r>
          </w:p>
        </w:tc>
      </w:tr>
    </w:tbl>
    <w:p w14:paraId="0C9B95B1" w14:textId="47CA5CE0" w:rsidR="002A33A0" w:rsidRDefault="002A33A0">
      <w:pPr>
        <w:rPr>
          <w:sz w:val="22"/>
          <w:szCs w:val="22"/>
        </w:rPr>
      </w:pPr>
    </w:p>
    <w:p w14:paraId="596C7C28" w14:textId="11F10907" w:rsidR="002A33A0" w:rsidRDefault="002A33A0" w:rsidP="002A33A0">
      <w:pPr>
        <w:jc w:val="both"/>
      </w:pPr>
      <w:r w:rsidRPr="001F0C59">
        <w:rPr>
          <w:b/>
        </w:rPr>
        <w:t>Nota:</w:t>
      </w:r>
      <w:r>
        <w:t xml:space="preserve"> incorporar tantas filas como sea necesario en función de la cantidad de datos requeridos para el ensayo.</w:t>
      </w:r>
    </w:p>
    <w:p w14:paraId="0696374C" w14:textId="4BD41741" w:rsidR="002A33A0" w:rsidRDefault="002A33A0" w:rsidP="00AF6325"/>
    <w:p w14:paraId="228CFEBE" w14:textId="1615889B" w:rsidR="002A33A0" w:rsidRDefault="002A33A0" w:rsidP="00AF6325"/>
    <w:p w14:paraId="53266405" w14:textId="3272DCCF" w:rsidR="002A33A0" w:rsidRDefault="002A33A0" w:rsidP="00AF6325"/>
    <w:p w14:paraId="7B8DC903" w14:textId="77777777" w:rsidR="00C92D7F" w:rsidRDefault="00C92D7F" w:rsidP="00AF6325"/>
    <w:p w14:paraId="327CE3EB" w14:textId="77777777" w:rsidR="002A33A0" w:rsidRDefault="002A33A0" w:rsidP="00AF6325"/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912"/>
      </w:tblGrid>
      <w:tr w:rsidR="003B4AEF" w14:paraId="194315AF" w14:textId="77777777" w:rsidTr="003975AB">
        <w:trPr>
          <w:trHeight w:val="340"/>
          <w:jc w:val="center"/>
        </w:trPr>
        <w:tc>
          <w:tcPr>
            <w:tcW w:w="10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54FB8D" w14:textId="620A4A99" w:rsidR="003B4AEF" w:rsidRPr="00695D88" w:rsidRDefault="003B4AEF" w:rsidP="003975A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</w:t>
            </w:r>
            <w:r w:rsidR="002A33A0">
              <w:rPr>
                <w:b/>
                <w:sz w:val="22"/>
                <w:szCs w:val="22"/>
              </w:rPr>
              <w:t>alidación</w:t>
            </w:r>
            <w:r>
              <w:rPr>
                <w:b/>
                <w:sz w:val="22"/>
                <w:szCs w:val="22"/>
              </w:rPr>
              <w:t xml:space="preserve"> </w:t>
            </w:r>
            <w:r w:rsidR="002A33A0">
              <w:rPr>
                <w:b/>
                <w:sz w:val="22"/>
                <w:szCs w:val="22"/>
              </w:rPr>
              <w:t>del diseño</w:t>
            </w:r>
            <w:r>
              <w:rPr>
                <w:b/>
                <w:sz w:val="22"/>
                <w:szCs w:val="22"/>
              </w:rPr>
              <w:t xml:space="preserve"> del ensayo</w:t>
            </w:r>
          </w:p>
        </w:tc>
      </w:tr>
    </w:tbl>
    <w:p w14:paraId="3DA39CA9" w14:textId="77777777" w:rsidR="00BB5950" w:rsidRPr="00BB5950" w:rsidRDefault="00BB5950">
      <w:pPr>
        <w:rPr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964"/>
        <w:gridCol w:w="4948"/>
      </w:tblGrid>
      <w:tr w:rsidR="003B4AEF" w14:paraId="05314166" w14:textId="77777777" w:rsidTr="00BB5950">
        <w:trPr>
          <w:trHeight w:val="340"/>
          <w:jc w:val="center"/>
        </w:trPr>
        <w:tc>
          <w:tcPr>
            <w:tcW w:w="5031" w:type="dxa"/>
            <w:tcBorders>
              <w:top w:val="single" w:sz="4" w:space="0" w:color="BFBFBF"/>
            </w:tcBorders>
            <w:shd w:val="clear" w:color="auto" w:fill="auto"/>
            <w:vAlign w:val="center"/>
          </w:tcPr>
          <w:p w14:paraId="48BDE12D" w14:textId="77777777" w:rsidR="003B4AEF" w:rsidRDefault="00BB5950" w:rsidP="00BB595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Integrante</w:t>
            </w:r>
            <w:r w:rsidR="00424179">
              <w:rPr>
                <w:b/>
                <w:sz w:val="22"/>
                <w:szCs w:val="22"/>
              </w:rPr>
              <w:t xml:space="preserve"> del equipo de ensayo</w:t>
            </w:r>
          </w:p>
        </w:tc>
        <w:tc>
          <w:tcPr>
            <w:tcW w:w="5031" w:type="dxa"/>
            <w:tcBorders>
              <w:top w:val="single" w:sz="4" w:space="0" w:color="BFBFBF"/>
            </w:tcBorders>
            <w:shd w:val="clear" w:color="auto" w:fill="auto"/>
            <w:vAlign w:val="center"/>
          </w:tcPr>
          <w:p w14:paraId="377456C3" w14:textId="77777777" w:rsidR="003B4AEF" w:rsidRDefault="00BB5950" w:rsidP="003975A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Firma</w:t>
            </w:r>
          </w:p>
        </w:tc>
      </w:tr>
      <w:tr w:rsidR="003B4AEF" w14:paraId="7DC5D5A1" w14:textId="77777777" w:rsidTr="00C44520">
        <w:trPr>
          <w:trHeight w:val="964"/>
          <w:jc w:val="center"/>
        </w:trPr>
        <w:tc>
          <w:tcPr>
            <w:tcW w:w="5031" w:type="dxa"/>
            <w:shd w:val="clear" w:color="auto" w:fill="auto"/>
            <w:vAlign w:val="center"/>
          </w:tcPr>
          <w:p w14:paraId="4DA68F44" w14:textId="77777777" w:rsidR="003B4AEF" w:rsidRPr="002A73E1" w:rsidRDefault="00BB5950" w:rsidP="003975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Líder de sector</w:t>
            </w:r>
          </w:p>
        </w:tc>
        <w:tc>
          <w:tcPr>
            <w:tcW w:w="5031" w:type="dxa"/>
            <w:shd w:val="clear" w:color="auto" w:fill="auto"/>
            <w:vAlign w:val="center"/>
          </w:tcPr>
          <w:p w14:paraId="09D2F9CD" w14:textId="77777777" w:rsidR="003B4AEF" w:rsidRPr="002A73E1" w:rsidRDefault="003B4AEF" w:rsidP="003975AB">
            <w:pPr>
              <w:jc w:val="center"/>
              <w:rPr>
                <w:sz w:val="22"/>
                <w:szCs w:val="22"/>
              </w:rPr>
            </w:pPr>
          </w:p>
        </w:tc>
      </w:tr>
      <w:tr w:rsidR="00BB5950" w14:paraId="3D11099A" w14:textId="77777777" w:rsidTr="00C44520">
        <w:trPr>
          <w:trHeight w:val="964"/>
          <w:jc w:val="center"/>
        </w:trPr>
        <w:tc>
          <w:tcPr>
            <w:tcW w:w="5031" w:type="dxa"/>
            <w:shd w:val="clear" w:color="auto" w:fill="auto"/>
            <w:vAlign w:val="center"/>
          </w:tcPr>
          <w:p w14:paraId="29A18F7B" w14:textId="77777777" w:rsidR="00BB5950" w:rsidRDefault="00BB5950" w:rsidP="003975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técnico del ensayo</w:t>
            </w:r>
          </w:p>
        </w:tc>
        <w:tc>
          <w:tcPr>
            <w:tcW w:w="5031" w:type="dxa"/>
            <w:shd w:val="clear" w:color="auto" w:fill="auto"/>
            <w:vAlign w:val="center"/>
          </w:tcPr>
          <w:p w14:paraId="360A1D41" w14:textId="77777777" w:rsidR="00BB5950" w:rsidRPr="002A73E1" w:rsidRDefault="00BB5950" w:rsidP="003975AB">
            <w:pPr>
              <w:jc w:val="center"/>
              <w:rPr>
                <w:sz w:val="22"/>
                <w:szCs w:val="22"/>
              </w:rPr>
            </w:pPr>
          </w:p>
        </w:tc>
      </w:tr>
      <w:tr w:rsidR="00BB5950" w14:paraId="223DE1DC" w14:textId="77777777" w:rsidTr="00C44520">
        <w:trPr>
          <w:trHeight w:val="964"/>
          <w:jc w:val="center"/>
        </w:trPr>
        <w:tc>
          <w:tcPr>
            <w:tcW w:w="5031" w:type="dxa"/>
            <w:shd w:val="clear" w:color="auto" w:fill="auto"/>
            <w:vAlign w:val="center"/>
          </w:tcPr>
          <w:p w14:paraId="05E4834E" w14:textId="78E9FCE3" w:rsidR="005C10BF" w:rsidRDefault="00BB5950" w:rsidP="00A619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Referente de </w:t>
            </w:r>
            <w:r w:rsidR="00A61933">
              <w:rPr>
                <w:sz w:val="22"/>
                <w:szCs w:val="22"/>
              </w:rPr>
              <w:t>Seguridad Ocupacional</w:t>
            </w:r>
          </w:p>
        </w:tc>
        <w:tc>
          <w:tcPr>
            <w:tcW w:w="5031" w:type="dxa"/>
            <w:shd w:val="clear" w:color="auto" w:fill="auto"/>
            <w:vAlign w:val="center"/>
          </w:tcPr>
          <w:p w14:paraId="2A8DF006" w14:textId="77777777" w:rsidR="00BB5950" w:rsidRPr="002A73E1" w:rsidRDefault="00BB5950" w:rsidP="003975AB">
            <w:pPr>
              <w:jc w:val="center"/>
              <w:rPr>
                <w:sz w:val="22"/>
                <w:szCs w:val="22"/>
              </w:rPr>
            </w:pPr>
          </w:p>
        </w:tc>
      </w:tr>
      <w:tr w:rsidR="00C44520" w14:paraId="05AE9D61" w14:textId="77777777" w:rsidTr="00C44520">
        <w:trPr>
          <w:trHeight w:val="964"/>
          <w:jc w:val="center"/>
        </w:trPr>
        <w:tc>
          <w:tcPr>
            <w:tcW w:w="5031" w:type="dxa"/>
            <w:shd w:val="clear" w:color="auto" w:fill="auto"/>
            <w:vAlign w:val="center"/>
          </w:tcPr>
          <w:p w14:paraId="3B0E79EE" w14:textId="27622FA2" w:rsidR="00C44520" w:rsidRDefault="008C362E" w:rsidP="00C445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Referente </w:t>
            </w:r>
            <w:r w:rsidR="00A61933">
              <w:rPr>
                <w:sz w:val="22"/>
                <w:szCs w:val="22"/>
              </w:rPr>
              <w:t>de Ambiente</w:t>
            </w:r>
          </w:p>
        </w:tc>
        <w:tc>
          <w:tcPr>
            <w:tcW w:w="5031" w:type="dxa"/>
            <w:shd w:val="clear" w:color="auto" w:fill="auto"/>
            <w:vAlign w:val="center"/>
          </w:tcPr>
          <w:p w14:paraId="35688477" w14:textId="77777777" w:rsidR="00C44520" w:rsidRPr="002A73E1" w:rsidRDefault="00C44520" w:rsidP="003975AB">
            <w:pPr>
              <w:jc w:val="center"/>
              <w:rPr>
                <w:sz w:val="22"/>
                <w:szCs w:val="22"/>
              </w:rPr>
            </w:pPr>
          </w:p>
        </w:tc>
      </w:tr>
      <w:tr w:rsidR="00A61933" w:rsidRPr="002A33A0" w14:paraId="272AAB8B" w14:textId="77777777" w:rsidTr="00C44520">
        <w:trPr>
          <w:trHeight w:val="964"/>
          <w:jc w:val="center"/>
        </w:trPr>
        <w:tc>
          <w:tcPr>
            <w:tcW w:w="5031" w:type="dxa"/>
            <w:shd w:val="clear" w:color="auto" w:fill="auto"/>
            <w:vAlign w:val="center"/>
          </w:tcPr>
          <w:p w14:paraId="16D8450B" w14:textId="77777777" w:rsidR="00A61933" w:rsidRPr="002A33A0" w:rsidRDefault="00A61933" w:rsidP="00C44520">
            <w:pPr>
              <w:jc w:val="center"/>
              <w:rPr>
                <w:sz w:val="22"/>
                <w:szCs w:val="22"/>
              </w:rPr>
            </w:pPr>
            <w:r w:rsidRPr="002A33A0">
              <w:rPr>
                <w:sz w:val="22"/>
                <w:szCs w:val="22"/>
              </w:rPr>
              <w:t>Representante del producto y/o servicio a ensayar</w:t>
            </w:r>
          </w:p>
        </w:tc>
        <w:tc>
          <w:tcPr>
            <w:tcW w:w="5031" w:type="dxa"/>
            <w:shd w:val="clear" w:color="auto" w:fill="auto"/>
            <w:vAlign w:val="center"/>
          </w:tcPr>
          <w:p w14:paraId="01DD7052" w14:textId="77777777" w:rsidR="00A61933" w:rsidRPr="002A33A0" w:rsidRDefault="00A61933" w:rsidP="003975AB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41E369E" w14:textId="6E3FF592" w:rsidR="002A33A0" w:rsidRDefault="002A33A0" w:rsidP="00AF6325">
      <w:pPr>
        <w:rPr>
          <w:sz w:val="22"/>
          <w:szCs w:val="22"/>
        </w:rPr>
      </w:pPr>
    </w:p>
    <w:p w14:paraId="26BCC77F" w14:textId="77777777" w:rsidR="002A33A0" w:rsidRDefault="002A33A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0AFA2C0" w14:textId="021455B1" w:rsidR="002A33A0" w:rsidRPr="0092426A" w:rsidRDefault="002A33A0" w:rsidP="002A33A0">
      <w:pPr>
        <w:pStyle w:val="Ttulo1"/>
        <w:jc w:val="center"/>
        <w:rPr>
          <w:rStyle w:val="Textoennegrita"/>
          <w:b/>
          <w:sz w:val="28"/>
        </w:rPr>
      </w:pPr>
      <w:r>
        <w:rPr>
          <w:rStyle w:val="Textoennegrita"/>
          <w:b/>
          <w:sz w:val="28"/>
        </w:rPr>
        <w:lastRenderedPageBreak/>
        <w:t>Ejecución del Ensayo</w:t>
      </w:r>
    </w:p>
    <w:p w14:paraId="02756F6A" w14:textId="37884B1D" w:rsidR="00557FF2" w:rsidRDefault="00557FF2" w:rsidP="00AF6325">
      <w:pPr>
        <w:rPr>
          <w:sz w:val="22"/>
          <w:szCs w:val="22"/>
        </w:rPr>
      </w:pPr>
    </w:p>
    <w:p w14:paraId="78EEC486" w14:textId="21C7E804" w:rsidR="00C92D7F" w:rsidRPr="0092426A" w:rsidRDefault="00C92D7F" w:rsidP="00C92D7F">
      <w:pPr>
        <w:rPr>
          <w:sz w:val="22"/>
          <w:lang w:val="es-ES_tradnl"/>
        </w:rPr>
      </w:pPr>
      <w:r w:rsidRPr="0092426A">
        <w:rPr>
          <w:sz w:val="22"/>
          <w:lang w:val="es-ES_tradnl"/>
        </w:rPr>
        <w:t>Comple</w:t>
      </w:r>
      <w:r>
        <w:rPr>
          <w:sz w:val="22"/>
          <w:lang w:val="es-ES_tradnl"/>
        </w:rPr>
        <w:t>te</w:t>
      </w:r>
      <w:r w:rsidRPr="0092426A">
        <w:rPr>
          <w:sz w:val="22"/>
          <w:lang w:val="es-ES_tradnl"/>
        </w:rPr>
        <w:t xml:space="preserve"> l</w:t>
      </w:r>
      <w:r>
        <w:rPr>
          <w:sz w:val="22"/>
          <w:lang w:val="es-ES_tradnl"/>
        </w:rPr>
        <w:t>a</w:t>
      </w:r>
      <w:r w:rsidRPr="0092426A">
        <w:rPr>
          <w:sz w:val="22"/>
          <w:lang w:val="es-ES_tradnl"/>
        </w:rPr>
        <w:t xml:space="preserve"> siguiente sección </w:t>
      </w:r>
      <w:r>
        <w:rPr>
          <w:sz w:val="22"/>
          <w:lang w:val="es-ES_tradnl"/>
        </w:rPr>
        <w:t>de los resultados de la ejecución del ensayo.</w:t>
      </w:r>
    </w:p>
    <w:p w14:paraId="5622131B" w14:textId="77777777" w:rsidR="00557FF2" w:rsidRPr="002A33A0" w:rsidRDefault="00557FF2" w:rsidP="00AF6325">
      <w:pPr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912"/>
      </w:tblGrid>
      <w:tr w:rsidR="00037884" w:rsidRPr="002A33A0" w14:paraId="6714B93A" w14:textId="77777777" w:rsidTr="003975AB">
        <w:trPr>
          <w:trHeight w:val="340"/>
          <w:jc w:val="center"/>
        </w:trPr>
        <w:tc>
          <w:tcPr>
            <w:tcW w:w="10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43C620" w14:textId="77777777" w:rsidR="00037884" w:rsidRPr="002A33A0" w:rsidRDefault="00037884" w:rsidP="00037884">
            <w:pPr>
              <w:jc w:val="center"/>
              <w:rPr>
                <w:b/>
                <w:sz w:val="22"/>
                <w:szCs w:val="22"/>
              </w:rPr>
            </w:pPr>
            <w:r w:rsidRPr="002A33A0">
              <w:rPr>
                <w:sz w:val="22"/>
                <w:szCs w:val="22"/>
              </w:rPr>
              <w:br w:type="page"/>
            </w:r>
            <w:r w:rsidRPr="002A33A0">
              <w:rPr>
                <w:sz w:val="22"/>
                <w:szCs w:val="22"/>
              </w:rPr>
              <w:br w:type="page"/>
            </w:r>
            <w:r w:rsidRPr="002A33A0">
              <w:rPr>
                <w:sz w:val="22"/>
                <w:szCs w:val="22"/>
              </w:rPr>
              <w:br w:type="page"/>
            </w:r>
            <w:r w:rsidRPr="002A33A0">
              <w:rPr>
                <w:b/>
                <w:sz w:val="22"/>
                <w:szCs w:val="22"/>
              </w:rPr>
              <w:t>Información relacionada con la ejecución del ensayo</w:t>
            </w:r>
          </w:p>
        </w:tc>
      </w:tr>
    </w:tbl>
    <w:p w14:paraId="2112CCCD" w14:textId="01CE27AD" w:rsidR="00037884" w:rsidRPr="002A33A0" w:rsidRDefault="00037884" w:rsidP="00037884">
      <w:pPr>
        <w:rPr>
          <w:sz w:val="22"/>
          <w:szCs w:val="22"/>
        </w:rPr>
      </w:pPr>
    </w:p>
    <w:tbl>
      <w:tblPr>
        <w:tblW w:w="10062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173"/>
        <w:gridCol w:w="4889"/>
      </w:tblGrid>
      <w:tr w:rsidR="0092426A" w:rsidRPr="002A33A0" w14:paraId="3C0A7CB4" w14:textId="77777777" w:rsidTr="00A04441">
        <w:trPr>
          <w:trHeight w:val="340"/>
          <w:jc w:val="center"/>
        </w:trPr>
        <w:tc>
          <w:tcPr>
            <w:tcW w:w="5173" w:type="dxa"/>
            <w:shd w:val="clear" w:color="auto" w:fill="D9D9D9"/>
            <w:vAlign w:val="center"/>
          </w:tcPr>
          <w:p w14:paraId="6947989A" w14:textId="77777777" w:rsidR="0092426A" w:rsidRPr="002A33A0" w:rsidRDefault="0092426A" w:rsidP="00503F89">
            <w:pPr>
              <w:rPr>
                <w:b/>
                <w:sz w:val="22"/>
                <w:szCs w:val="22"/>
              </w:rPr>
            </w:pPr>
            <w:r w:rsidRPr="002A33A0">
              <w:rPr>
                <w:b/>
                <w:sz w:val="22"/>
                <w:szCs w:val="22"/>
              </w:rPr>
              <w:t>Fecha de presentación de CBC/LBC</w:t>
            </w:r>
          </w:p>
        </w:tc>
        <w:tc>
          <w:tcPr>
            <w:tcW w:w="4889" w:type="dxa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7AB63B36" w14:textId="77777777" w:rsidR="0092426A" w:rsidRPr="002A33A0" w:rsidRDefault="0092426A" w:rsidP="00503F89">
            <w:pPr>
              <w:jc w:val="both"/>
              <w:rPr>
                <w:sz w:val="22"/>
                <w:szCs w:val="22"/>
              </w:rPr>
            </w:pPr>
          </w:p>
        </w:tc>
      </w:tr>
      <w:tr w:rsidR="0092426A" w:rsidRPr="002A33A0" w14:paraId="758DA27A" w14:textId="77777777" w:rsidTr="00A04441">
        <w:trPr>
          <w:trHeight w:val="340"/>
          <w:jc w:val="center"/>
        </w:trPr>
        <w:tc>
          <w:tcPr>
            <w:tcW w:w="5173" w:type="dxa"/>
            <w:shd w:val="clear" w:color="auto" w:fill="D9D9D9"/>
            <w:vAlign w:val="center"/>
          </w:tcPr>
          <w:p w14:paraId="795EE96B" w14:textId="38A14FB5" w:rsidR="0092426A" w:rsidRPr="002A33A0" w:rsidRDefault="002A33A0" w:rsidP="00503F8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Numero</w:t>
            </w:r>
            <w:r w:rsidR="0092426A" w:rsidRPr="002A33A0">
              <w:rPr>
                <w:b/>
                <w:sz w:val="22"/>
                <w:szCs w:val="22"/>
              </w:rPr>
              <w:t xml:space="preserve"> CBC/LBC</w:t>
            </w:r>
          </w:p>
        </w:tc>
        <w:tc>
          <w:tcPr>
            <w:tcW w:w="4889" w:type="dxa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492D9A84" w14:textId="77777777" w:rsidR="0092426A" w:rsidRPr="002A33A0" w:rsidRDefault="0092426A" w:rsidP="00503F89">
            <w:pPr>
              <w:jc w:val="both"/>
              <w:rPr>
                <w:sz w:val="22"/>
                <w:szCs w:val="22"/>
              </w:rPr>
            </w:pPr>
          </w:p>
        </w:tc>
      </w:tr>
      <w:tr w:rsidR="00C92D7F" w:rsidRPr="002A33A0" w14:paraId="1F609CFD" w14:textId="77777777" w:rsidTr="00503F89">
        <w:trPr>
          <w:trHeight w:val="340"/>
          <w:jc w:val="center"/>
        </w:trPr>
        <w:tc>
          <w:tcPr>
            <w:tcW w:w="5173" w:type="dxa"/>
            <w:shd w:val="clear" w:color="auto" w:fill="D9D9D9"/>
            <w:vAlign w:val="center"/>
          </w:tcPr>
          <w:p w14:paraId="25BA3BFC" w14:textId="3ED08336" w:rsidR="00C92D7F" w:rsidRDefault="00C92D7F" w:rsidP="00503F8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Presupuesto total consumido</w:t>
            </w:r>
          </w:p>
        </w:tc>
        <w:tc>
          <w:tcPr>
            <w:tcW w:w="4889" w:type="dxa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749BFDB2" w14:textId="77777777" w:rsidR="00C92D7F" w:rsidRPr="002A33A0" w:rsidRDefault="00C92D7F" w:rsidP="00503F89">
            <w:pPr>
              <w:jc w:val="both"/>
              <w:rPr>
                <w:sz w:val="22"/>
                <w:szCs w:val="22"/>
              </w:rPr>
            </w:pPr>
          </w:p>
        </w:tc>
      </w:tr>
    </w:tbl>
    <w:p w14:paraId="09A54F68" w14:textId="77777777" w:rsidR="00C92D7F" w:rsidRPr="002A33A0" w:rsidRDefault="00C92D7F" w:rsidP="00037884">
      <w:pPr>
        <w:rPr>
          <w:sz w:val="22"/>
          <w:szCs w:val="22"/>
        </w:rPr>
      </w:pPr>
    </w:p>
    <w:tbl>
      <w:tblPr>
        <w:tblW w:w="10062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062"/>
      </w:tblGrid>
      <w:tr w:rsidR="006C5413" w14:paraId="78626502" w14:textId="77777777" w:rsidTr="00424179">
        <w:trPr>
          <w:trHeight w:val="340"/>
          <w:jc w:val="center"/>
        </w:trPr>
        <w:tc>
          <w:tcPr>
            <w:tcW w:w="10062" w:type="dxa"/>
            <w:shd w:val="clear" w:color="auto" w:fill="D9D9D9"/>
            <w:vAlign w:val="center"/>
          </w:tcPr>
          <w:p w14:paraId="69478912" w14:textId="77777777" w:rsidR="006C5413" w:rsidRPr="00A605D2" w:rsidRDefault="006C5413" w:rsidP="003975A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 de la realización del ensayo</w:t>
            </w:r>
          </w:p>
        </w:tc>
      </w:tr>
      <w:tr w:rsidR="00424179" w14:paraId="3605DD4C" w14:textId="77777777" w:rsidTr="00E51D5C">
        <w:trPr>
          <w:trHeight w:val="2609"/>
          <w:jc w:val="center"/>
        </w:trPr>
        <w:tc>
          <w:tcPr>
            <w:tcW w:w="10062" w:type="dxa"/>
            <w:shd w:val="clear" w:color="auto" w:fill="auto"/>
            <w:tcMar>
              <w:top w:w="85" w:type="dxa"/>
              <w:left w:w="85" w:type="dxa"/>
              <w:right w:w="85" w:type="dxa"/>
            </w:tcMar>
          </w:tcPr>
          <w:p w14:paraId="43BFF424" w14:textId="77777777" w:rsidR="00E51D5C" w:rsidRPr="003F38C5" w:rsidRDefault="00E51D5C" w:rsidP="002A33A0">
            <w:pPr>
              <w:jc w:val="both"/>
            </w:pPr>
          </w:p>
        </w:tc>
      </w:tr>
    </w:tbl>
    <w:p w14:paraId="2EAF3096" w14:textId="77777777" w:rsidR="00E51D5C" w:rsidRPr="002A33A0" w:rsidRDefault="00E51D5C" w:rsidP="00037884">
      <w:pPr>
        <w:rPr>
          <w:sz w:val="22"/>
          <w:szCs w:val="22"/>
        </w:rPr>
      </w:pPr>
    </w:p>
    <w:tbl>
      <w:tblPr>
        <w:tblW w:w="528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652"/>
        <w:gridCol w:w="1629"/>
      </w:tblGrid>
      <w:tr w:rsidR="001458C3" w:rsidRPr="002A33A0" w14:paraId="1822E7AE" w14:textId="77777777" w:rsidTr="00B75006">
        <w:trPr>
          <w:trHeight w:val="340"/>
        </w:trPr>
        <w:tc>
          <w:tcPr>
            <w:tcW w:w="3652" w:type="dxa"/>
            <w:shd w:val="clear" w:color="auto" w:fill="D9D9D9"/>
            <w:vAlign w:val="center"/>
          </w:tcPr>
          <w:p w14:paraId="53C7D59D" w14:textId="77777777" w:rsidR="001458C3" w:rsidRPr="002A33A0" w:rsidRDefault="001458C3" w:rsidP="00B75006">
            <w:pPr>
              <w:rPr>
                <w:b/>
                <w:sz w:val="22"/>
                <w:szCs w:val="22"/>
              </w:rPr>
            </w:pPr>
            <w:r w:rsidRPr="002A33A0">
              <w:rPr>
                <w:b/>
                <w:sz w:val="22"/>
                <w:szCs w:val="22"/>
              </w:rPr>
              <w:t>Fecha de inicio real</w:t>
            </w:r>
          </w:p>
        </w:tc>
        <w:tc>
          <w:tcPr>
            <w:tcW w:w="1629" w:type="dxa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345ABD74" w14:textId="77777777" w:rsidR="001458C3" w:rsidRPr="002A33A0" w:rsidRDefault="001458C3" w:rsidP="00B75006">
            <w:pPr>
              <w:jc w:val="both"/>
              <w:rPr>
                <w:sz w:val="22"/>
                <w:szCs w:val="22"/>
              </w:rPr>
            </w:pPr>
          </w:p>
        </w:tc>
      </w:tr>
      <w:tr w:rsidR="001458C3" w:rsidRPr="002A33A0" w14:paraId="075C13CE" w14:textId="77777777" w:rsidTr="00B75006">
        <w:trPr>
          <w:trHeight w:val="340"/>
        </w:trPr>
        <w:tc>
          <w:tcPr>
            <w:tcW w:w="36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</w:tcPr>
          <w:p w14:paraId="0E1EBE34" w14:textId="77777777" w:rsidR="001458C3" w:rsidRPr="002A33A0" w:rsidRDefault="001458C3" w:rsidP="00B75006">
            <w:pPr>
              <w:rPr>
                <w:b/>
                <w:sz w:val="22"/>
                <w:szCs w:val="22"/>
              </w:rPr>
            </w:pPr>
            <w:r w:rsidRPr="002A33A0">
              <w:rPr>
                <w:b/>
                <w:sz w:val="22"/>
                <w:szCs w:val="22"/>
              </w:rPr>
              <w:t>Fecha de finalización real</w:t>
            </w:r>
          </w:p>
        </w:tc>
        <w:tc>
          <w:tcPr>
            <w:tcW w:w="16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4C738903" w14:textId="77777777" w:rsidR="001458C3" w:rsidRPr="002A33A0" w:rsidRDefault="001458C3" w:rsidP="00B75006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727085E6" w14:textId="77777777" w:rsidR="00E51D5C" w:rsidRPr="002A33A0" w:rsidRDefault="00E51D5C" w:rsidP="00037884">
      <w:pPr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912"/>
      </w:tblGrid>
      <w:tr w:rsidR="003F38C5" w14:paraId="54E41651" w14:textId="77777777" w:rsidTr="003975AB">
        <w:trPr>
          <w:trHeight w:val="340"/>
          <w:jc w:val="center"/>
        </w:trPr>
        <w:tc>
          <w:tcPr>
            <w:tcW w:w="10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F76B81" w14:textId="77777777" w:rsidR="003F38C5" w:rsidRPr="00695D88" w:rsidRDefault="003F38C5" w:rsidP="003F38C5">
            <w:pPr>
              <w:jc w:val="center"/>
              <w:rPr>
                <w:b/>
                <w:sz w:val="22"/>
                <w:szCs w:val="22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rPr>
                <w:b/>
                <w:sz w:val="22"/>
                <w:szCs w:val="22"/>
              </w:rPr>
              <w:t>Información relacionada con los datos recolectados</w:t>
            </w:r>
          </w:p>
        </w:tc>
      </w:tr>
    </w:tbl>
    <w:p w14:paraId="4D391531" w14:textId="77777777" w:rsidR="003F38C5" w:rsidRPr="00C92D7F" w:rsidRDefault="003F38C5" w:rsidP="00037884">
      <w:pPr>
        <w:rPr>
          <w:sz w:val="22"/>
        </w:rPr>
      </w:pP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975"/>
        <w:gridCol w:w="1452"/>
        <w:gridCol w:w="1685"/>
        <w:gridCol w:w="4800"/>
      </w:tblGrid>
      <w:tr w:rsidR="00037884" w14:paraId="1A10F097" w14:textId="77777777" w:rsidTr="003D0977">
        <w:trPr>
          <w:trHeight w:val="680"/>
          <w:jc w:val="center"/>
        </w:trPr>
        <w:tc>
          <w:tcPr>
            <w:tcW w:w="2013" w:type="dxa"/>
            <w:shd w:val="clear" w:color="auto" w:fill="D9D9D9"/>
            <w:vAlign w:val="center"/>
          </w:tcPr>
          <w:p w14:paraId="21EEC4A1" w14:textId="7B3BCCD0" w:rsidR="00037884" w:rsidRDefault="00037884" w:rsidP="003975A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Dato</w:t>
            </w:r>
            <w:r w:rsidR="00C92D7F">
              <w:rPr>
                <w:b/>
                <w:sz w:val="22"/>
                <w:szCs w:val="22"/>
              </w:rPr>
              <w:t xml:space="preserve"> 1</w:t>
            </w:r>
          </w:p>
        </w:tc>
        <w:tc>
          <w:tcPr>
            <w:tcW w:w="1460" w:type="dxa"/>
            <w:shd w:val="clear" w:color="auto" w:fill="D9D9D9"/>
            <w:vAlign w:val="center"/>
          </w:tcPr>
          <w:p w14:paraId="5FFA276F" w14:textId="77777777" w:rsidR="00037884" w:rsidRDefault="00037884" w:rsidP="003975A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 de medición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1AC7AA17" w14:textId="77777777" w:rsidR="00037884" w:rsidRDefault="00037884" w:rsidP="003975A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 obtenido</w:t>
            </w:r>
          </w:p>
        </w:tc>
        <w:tc>
          <w:tcPr>
            <w:tcW w:w="4890" w:type="dxa"/>
            <w:shd w:val="clear" w:color="auto" w:fill="D9D9D9"/>
            <w:vAlign w:val="center"/>
          </w:tcPr>
          <w:p w14:paraId="78D4E2E2" w14:textId="77777777" w:rsidR="00037884" w:rsidRDefault="00037884" w:rsidP="003975A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Observaciones</w:t>
            </w:r>
          </w:p>
        </w:tc>
      </w:tr>
      <w:tr w:rsidR="00037884" w14:paraId="674A31DA" w14:textId="77777777" w:rsidTr="00C92D7F">
        <w:trPr>
          <w:trHeight w:val="227"/>
          <w:jc w:val="center"/>
        </w:trPr>
        <w:tc>
          <w:tcPr>
            <w:tcW w:w="2013" w:type="dxa"/>
            <w:shd w:val="clear" w:color="auto" w:fill="auto"/>
            <w:vAlign w:val="center"/>
          </w:tcPr>
          <w:p w14:paraId="16EA8755" w14:textId="77777777" w:rsidR="00037884" w:rsidRPr="00C92D7F" w:rsidRDefault="00037884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3E567D61" w14:textId="77777777" w:rsidR="00037884" w:rsidRPr="00C92D7F" w:rsidRDefault="00037884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714C03E" w14:textId="77777777" w:rsidR="00037884" w:rsidRPr="00C92D7F" w:rsidRDefault="00037884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14:paraId="121FC160" w14:textId="77777777" w:rsidR="00037884" w:rsidRPr="00C92D7F" w:rsidRDefault="00037884" w:rsidP="003975A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62E62" w14:paraId="13F25D33" w14:textId="77777777" w:rsidTr="00C92D7F">
        <w:trPr>
          <w:trHeight w:val="227"/>
          <w:jc w:val="center"/>
        </w:trPr>
        <w:tc>
          <w:tcPr>
            <w:tcW w:w="2013" w:type="dxa"/>
            <w:shd w:val="clear" w:color="auto" w:fill="auto"/>
            <w:vAlign w:val="center"/>
          </w:tcPr>
          <w:p w14:paraId="246757F5" w14:textId="77777777" w:rsidR="00C62E62" w:rsidRPr="00C92D7F" w:rsidRDefault="00C62E62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2BA60ABA" w14:textId="77777777" w:rsidR="00C62E62" w:rsidRPr="00C92D7F" w:rsidRDefault="00C62E62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F6484E" w14:textId="77777777" w:rsidR="00C62E62" w:rsidRPr="00C92D7F" w:rsidRDefault="00C62E62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14:paraId="52409DCB" w14:textId="77777777" w:rsidR="00C62E62" w:rsidRPr="00C92D7F" w:rsidRDefault="00C62E62" w:rsidP="003975A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62E62" w14:paraId="6C40B47F" w14:textId="77777777" w:rsidTr="00C92D7F">
        <w:trPr>
          <w:trHeight w:val="227"/>
          <w:jc w:val="center"/>
        </w:trPr>
        <w:tc>
          <w:tcPr>
            <w:tcW w:w="2013" w:type="dxa"/>
            <w:shd w:val="clear" w:color="auto" w:fill="auto"/>
            <w:vAlign w:val="center"/>
          </w:tcPr>
          <w:p w14:paraId="53EE28F2" w14:textId="77777777" w:rsidR="00C62E62" w:rsidRPr="00C92D7F" w:rsidRDefault="00C62E62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72A5A753" w14:textId="77777777" w:rsidR="00C62E62" w:rsidRPr="00C92D7F" w:rsidRDefault="00C62E62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8110C11" w14:textId="77777777" w:rsidR="00C62E62" w:rsidRPr="00C92D7F" w:rsidRDefault="00C62E62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14:paraId="2108DE31" w14:textId="77777777" w:rsidR="00C62E62" w:rsidRPr="00C92D7F" w:rsidRDefault="00C62E62" w:rsidP="003975A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62E62" w14:paraId="492BC4FD" w14:textId="77777777" w:rsidTr="00C92D7F">
        <w:trPr>
          <w:trHeight w:val="227"/>
          <w:jc w:val="center"/>
        </w:trPr>
        <w:tc>
          <w:tcPr>
            <w:tcW w:w="2013" w:type="dxa"/>
            <w:shd w:val="clear" w:color="auto" w:fill="auto"/>
            <w:vAlign w:val="center"/>
          </w:tcPr>
          <w:p w14:paraId="09595CE8" w14:textId="77777777" w:rsidR="00C62E62" w:rsidRPr="00C92D7F" w:rsidRDefault="00C62E62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444DF1FE" w14:textId="77777777" w:rsidR="00C62E62" w:rsidRPr="00C92D7F" w:rsidRDefault="00C62E62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D498293" w14:textId="77777777" w:rsidR="00C62E62" w:rsidRPr="00C92D7F" w:rsidRDefault="00C62E62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14:paraId="0823316D" w14:textId="77777777" w:rsidR="00C62E62" w:rsidRPr="00C92D7F" w:rsidRDefault="00C62E62" w:rsidP="003975A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62E62" w14:paraId="24FD81EE" w14:textId="77777777" w:rsidTr="00C92D7F">
        <w:trPr>
          <w:trHeight w:val="227"/>
          <w:jc w:val="center"/>
        </w:trPr>
        <w:tc>
          <w:tcPr>
            <w:tcW w:w="2013" w:type="dxa"/>
            <w:shd w:val="clear" w:color="auto" w:fill="auto"/>
            <w:vAlign w:val="center"/>
          </w:tcPr>
          <w:p w14:paraId="2F310610" w14:textId="77777777" w:rsidR="00C62E62" w:rsidRPr="00C92D7F" w:rsidRDefault="00C62E62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06C259B9" w14:textId="77777777" w:rsidR="00C62E62" w:rsidRPr="00C92D7F" w:rsidRDefault="00C62E62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8F8D3BD" w14:textId="77777777" w:rsidR="00C62E62" w:rsidRPr="00C92D7F" w:rsidRDefault="00C62E62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14:paraId="2CDFE914" w14:textId="77777777" w:rsidR="00C62E62" w:rsidRPr="00C92D7F" w:rsidRDefault="00C62E62" w:rsidP="003975A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62E62" w14:paraId="425EDC61" w14:textId="77777777" w:rsidTr="00C92D7F">
        <w:trPr>
          <w:trHeight w:val="227"/>
          <w:jc w:val="center"/>
        </w:trPr>
        <w:tc>
          <w:tcPr>
            <w:tcW w:w="2013" w:type="dxa"/>
            <w:shd w:val="clear" w:color="auto" w:fill="auto"/>
            <w:vAlign w:val="center"/>
          </w:tcPr>
          <w:p w14:paraId="2C6E3CE3" w14:textId="77777777" w:rsidR="00C62E62" w:rsidRPr="00C92D7F" w:rsidRDefault="00C62E62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1C229780" w14:textId="77777777" w:rsidR="00C62E62" w:rsidRPr="00C92D7F" w:rsidRDefault="00C62E62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61AC477" w14:textId="77777777" w:rsidR="00C62E62" w:rsidRPr="00C92D7F" w:rsidRDefault="00C62E62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14:paraId="7BF0078E" w14:textId="77777777" w:rsidR="00C62E62" w:rsidRPr="00C92D7F" w:rsidRDefault="00C62E62" w:rsidP="003975A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78527C" w14:paraId="3AFFBD68" w14:textId="77777777" w:rsidTr="00C92D7F">
        <w:trPr>
          <w:trHeight w:val="227"/>
          <w:jc w:val="center"/>
        </w:trPr>
        <w:tc>
          <w:tcPr>
            <w:tcW w:w="2013" w:type="dxa"/>
            <w:shd w:val="clear" w:color="auto" w:fill="auto"/>
            <w:vAlign w:val="center"/>
          </w:tcPr>
          <w:p w14:paraId="4C395093" w14:textId="77777777" w:rsidR="0078527C" w:rsidRPr="00C92D7F" w:rsidRDefault="0078527C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4DD5015A" w14:textId="77777777" w:rsidR="0078527C" w:rsidRPr="00C92D7F" w:rsidRDefault="0078527C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FA1AD63" w14:textId="77777777" w:rsidR="0078527C" w:rsidRPr="00C92D7F" w:rsidRDefault="0078527C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14:paraId="7885AB0B" w14:textId="77777777" w:rsidR="0078527C" w:rsidRPr="00C92D7F" w:rsidRDefault="0078527C" w:rsidP="003975A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78527C" w14:paraId="6BC1CAC7" w14:textId="77777777" w:rsidTr="00C92D7F">
        <w:trPr>
          <w:trHeight w:val="227"/>
          <w:jc w:val="center"/>
        </w:trPr>
        <w:tc>
          <w:tcPr>
            <w:tcW w:w="2013" w:type="dxa"/>
            <w:shd w:val="clear" w:color="auto" w:fill="auto"/>
            <w:vAlign w:val="center"/>
          </w:tcPr>
          <w:p w14:paraId="001214BA" w14:textId="77777777" w:rsidR="0078527C" w:rsidRPr="00C92D7F" w:rsidRDefault="0078527C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50B1E428" w14:textId="77777777" w:rsidR="0078527C" w:rsidRPr="00C92D7F" w:rsidRDefault="0078527C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38AC266" w14:textId="77777777" w:rsidR="0078527C" w:rsidRPr="00C92D7F" w:rsidRDefault="0078527C" w:rsidP="003975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14:paraId="0D50B1CD" w14:textId="77777777" w:rsidR="0078527C" w:rsidRPr="00C92D7F" w:rsidRDefault="0078527C" w:rsidP="003975AB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048D352C" w14:textId="77777777" w:rsidR="00037884" w:rsidRDefault="00037884" w:rsidP="00AF6325"/>
    <w:p w14:paraId="383D9CA5" w14:textId="77777777" w:rsidR="00947105" w:rsidRDefault="001F0C59" w:rsidP="0078527C">
      <w:pPr>
        <w:jc w:val="both"/>
      </w:pPr>
      <w:r w:rsidRPr="001F0C59">
        <w:rPr>
          <w:b/>
        </w:rPr>
        <w:t>Nota:</w:t>
      </w:r>
      <w:r>
        <w:t xml:space="preserve"> incorporar tantas filas como sea necesario en función de la cantidad de valores requeridos para el </w:t>
      </w:r>
      <w:r w:rsidR="0078527C">
        <w:t>dato requerido</w:t>
      </w:r>
      <w:r>
        <w:t>.</w:t>
      </w:r>
    </w:p>
    <w:p w14:paraId="317798DF" w14:textId="5C5FD4E9" w:rsidR="0078527C" w:rsidRDefault="0078527C" w:rsidP="0078527C">
      <w:pPr>
        <w:jc w:val="both"/>
      </w:pPr>
    </w:p>
    <w:p w14:paraId="6377C842" w14:textId="054A6F1C" w:rsidR="00C92D7F" w:rsidRDefault="00C92D7F" w:rsidP="0078527C">
      <w:pPr>
        <w:jc w:val="both"/>
      </w:pPr>
    </w:p>
    <w:p w14:paraId="13954490" w14:textId="60741569" w:rsidR="00C92D7F" w:rsidRDefault="00C92D7F" w:rsidP="0078527C">
      <w:pPr>
        <w:jc w:val="both"/>
      </w:pPr>
    </w:p>
    <w:p w14:paraId="606659D3" w14:textId="77777777" w:rsidR="00C92D7F" w:rsidRDefault="00C92D7F" w:rsidP="0078527C">
      <w:pPr>
        <w:jc w:val="both"/>
      </w:pPr>
    </w:p>
    <w:p w14:paraId="4B5220C1" w14:textId="77777777" w:rsidR="00C92D7F" w:rsidRPr="00C92D7F" w:rsidRDefault="00C92D7F" w:rsidP="00C92D7F">
      <w:pPr>
        <w:rPr>
          <w:sz w:val="22"/>
        </w:rPr>
      </w:pP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975"/>
        <w:gridCol w:w="1452"/>
        <w:gridCol w:w="1685"/>
        <w:gridCol w:w="4800"/>
      </w:tblGrid>
      <w:tr w:rsidR="00C92D7F" w14:paraId="2A8FFFB1" w14:textId="77777777" w:rsidTr="00503F89">
        <w:trPr>
          <w:trHeight w:val="680"/>
          <w:jc w:val="center"/>
        </w:trPr>
        <w:tc>
          <w:tcPr>
            <w:tcW w:w="2013" w:type="dxa"/>
            <w:shd w:val="clear" w:color="auto" w:fill="D9D9D9"/>
            <w:vAlign w:val="center"/>
          </w:tcPr>
          <w:p w14:paraId="28BF5F36" w14:textId="0091C944" w:rsidR="00C92D7F" w:rsidRDefault="00C92D7F" w:rsidP="00503F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Dato 2</w:t>
            </w:r>
          </w:p>
        </w:tc>
        <w:tc>
          <w:tcPr>
            <w:tcW w:w="1460" w:type="dxa"/>
            <w:shd w:val="clear" w:color="auto" w:fill="D9D9D9"/>
            <w:vAlign w:val="center"/>
          </w:tcPr>
          <w:p w14:paraId="50B45EF3" w14:textId="77777777" w:rsidR="00C92D7F" w:rsidRDefault="00C92D7F" w:rsidP="00503F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 de medición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32AB834B" w14:textId="77777777" w:rsidR="00C92D7F" w:rsidRDefault="00C92D7F" w:rsidP="00503F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 obtenido</w:t>
            </w:r>
          </w:p>
        </w:tc>
        <w:tc>
          <w:tcPr>
            <w:tcW w:w="4890" w:type="dxa"/>
            <w:shd w:val="clear" w:color="auto" w:fill="D9D9D9"/>
            <w:vAlign w:val="center"/>
          </w:tcPr>
          <w:p w14:paraId="78D8A71D" w14:textId="77777777" w:rsidR="00C92D7F" w:rsidRDefault="00C92D7F" w:rsidP="00503F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Observaciones</w:t>
            </w:r>
          </w:p>
        </w:tc>
      </w:tr>
      <w:tr w:rsidR="00C92D7F" w14:paraId="4FF2F166" w14:textId="77777777" w:rsidTr="00503F89">
        <w:trPr>
          <w:trHeight w:val="227"/>
          <w:jc w:val="center"/>
        </w:trPr>
        <w:tc>
          <w:tcPr>
            <w:tcW w:w="2013" w:type="dxa"/>
            <w:shd w:val="clear" w:color="auto" w:fill="auto"/>
            <w:vAlign w:val="center"/>
          </w:tcPr>
          <w:p w14:paraId="71510263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4BD58F0B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ADD753B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14:paraId="7CE74946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92D7F" w14:paraId="3E211805" w14:textId="77777777" w:rsidTr="00503F89">
        <w:trPr>
          <w:trHeight w:val="227"/>
          <w:jc w:val="center"/>
        </w:trPr>
        <w:tc>
          <w:tcPr>
            <w:tcW w:w="2013" w:type="dxa"/>
            <w:shd w:val="clear" w:color="auto" w:fill="auto"/>
            <w:vAlign w:val="center"/>
          </w:tcPr>
          <w:p w14:paraId="3623B058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1230F517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B373404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14:paraId="0FD3744B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92D7F" w14:paraId="2D858029" w14:textId="77777777" w:rsidTr="00503F89">
        <w:trPr>
          <w:trHeight w:val="227"/>
          <w:jc w:val="center"/>
        </w:trPr>
        <w:tc>
          <w:tcPr>
            <w:tcW w:w="2013" w:type="dxa"/>
            <w:shd w:val="clear" w:color="auto" w:fill="auto"/>
            <w:vAlign w:val="center"/>
          </w:tcPr>
          <w:p w14:paraId="16A34931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113B9A52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69BF423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14:paraId="17F1ACF9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92D7F" w14:paraId="088BB1FD" w14:textId="77777777" w:rsidTr="00503F89">
        <w:trPr>
          <w:trHeight w:val="227"/>
          <w:jc w:val="center"/>
        </w:trPr>
        <w:tc>
          <w:tcPr>
            <w:tcW w:w="2013" w:type="dxa"/>
            <w:shd w:val="clear" w:color="auto" w:fill="auto"/>
            <w:vAlign w:val="center"/>
          </w:tcPr>
          <w:p w14:paraId="7592651B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0C3DB034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9D63E1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14:paraId="720D6FEC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92D7F" w14:paraId="0BF78341" w14:textId="77777777" w:rsidTr="00503F89">
        <w:trPr>
          <w:trHeight w:val="227"/>
          <w:jc w:val="center"/>
        </w:trPr>
        <w:tc>
          <w:tcPr>
            <w:tcW w:w="2013" w:type="dxa"/>
            <w:shd w:val="clear" w:color="auto" w:fill="auto"/>
            <w:vAlign w:val="center"/>
          </w:tcPr>
          <w:p w14:paraId="7237F71F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681053A6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65FD04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14:paraId="44A86A01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92D7F" w14:paraId="5E0D57D5" w14:textId="77777777" w:rsidTr="00503F89">
        <w:trPr>
          <w:trHeight w:val="227"/>
          <w:jc w:val="center"/>
        </w:trPr>
        <w:tc>
          <w:tcPr>
            <w:tcW w:w="2013" w:type="dxa"/>
            <w:shd w:val="clear" w:color="auto" w:fill="auto"/>
            <w:vAlign w:val="center"/>
          </w:tcPr>
          <w:p w14:paraId="317314C1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26EFF62C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EC3C974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14:paraId="18144E52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92D7F" w14:paraId="556DEC40" w14:textId="77777777" w:rsidTr="00503F89">
        <w:trPr>
          <w:trHeight w:val="227"/>
          <w:jc w:val="center"/>
        </w:trPr>
        <w:tc>
          <w:tcPr>
            <w:tcW w:w="2013" w:type="dxa"/>
            <w:shd w:val="clear" w:color="auto" w:fill="auto"/>
            <w:vAlign w:val="center"/>
          </w:tcPr>
          <w:p w14:paraId="40EF817D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3F475C98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FB8184C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14:paraId="4488F6B9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92D7F" w14:paraId="68069CFE" w14:textId="77777777" w:rsidTr="00503F89">
        <w:trPr>
          <w:trHeight w:val="227"/>
          <w:jc w:val="center"/>
        </w:trPr>
        <w:tc>
          <w:tcPr>
            <w:tcW w:w="2013" w:type="dxa"/>
            <w:shd w:val="clear" w:color="auto" w:fill="auto"/>
            <w:vAlign w:val="center"/>
          </w:tcPr>
          <w:p w14:paraId="750D334E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1676324C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F7443EF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14:paraId="3A5EF5C0" w14:textId="77777777" w:rsidR="00C92D7F" w:rsidRPr="00C92D7F" w:rsidRDefault="00C92D7F" w:rsidP="00503F89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60C198BC" w14:textId="77777777" w:rsidR="00C92D7F" w:rsidRDefault="00C92D7F" w:rsidP="00C92D7F"/>
    <w:p w14:paraId="7E0D43AD" w14:textId="77777777" w:rsidR="00C92D7F" w:rsidRDefault="00C92D7F" w:rsidP="00C92D7F">
      <w:pPr>
        <w:jc w:val="both"/>
      </w:pPr>
      <w:r w:rsidRPr="001F0C59">
        <w:rPr>
          <w:b/>
        </w:rPr>
        <w:t>Nota:</w:t>
      </w:r>
      <w:r>
        <w:t xml:space="preserve"> incorporar tantas filas como sea necesario en función de la cantidad de valores requeridos para el dato requerido.</w:t>
      </w:r>
    </w:p>
    <w:p w14:paraId="4E4BC1AE" w14:textId="77777777" w:rsidR="00C92D7F" w:rsidRDefault="00C92D7F" w:rsidP="0078527C">
      <w:pPr>
        <w:jc w:val="both"/>
      </w:pPr>
    </w:p>
    <w:p w14:paraId="543064DF" w14:textId="77777777" w:rsidR="00165246" w:rsidRDefault="00165246" w:rsidP="0078527C">
      <w:pPr>
        <w:jc w:val="both"/>
      </w:pP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912"/>
      </w:tblGrid>
      <w:tr w:rsidR="00165246" w14:paraId="4CB52906" w14:textId="77777777" w:rsidTr="003975AB">
        <w:trPr>
          <w:trHeight w:val="340"/>
          <w:jc w:val="center"/>
        </w:trPr>
        <w:tc>
          <w:tcPr>
            <w:tcW w:w="10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9AB240" w14:textId="77777777" w:rsidR="00165246" w:rsidRPr="00695D88" w:rsidRDefault="00165246" w:rsidP="003E71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</w:t>
            </w:r>
            <w:r w:rsidR="003E7122">
              <w:rPr>
                <w:b/>
                <w:sz w:val="22"/>
                <w:szCs w:val="22"/>
              </w:rPr>
              <w:t>alidación</w:t>
            </w:r>
            <w:r>
              <w:rPr>
                <w:b/>
                <w:sz w:val="22"/>
                <w:szCs w:val="22"/>
              </w:rPr>
              <w:t xml:space="preserve"> de los datos del ensayo</w:t>
            </w:r>
          </w:p>
        </w:tc>
      </w:tr>
    </w:tbl>
    <w:p w14:paraId="5CF3BAF9" w14:textId="77777777" w:rsidR="00165246" w:rsidRPr="00C92D7F" w:rsidRDefault="00165246" w:rsidP="00165246">
      <w:pPr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969"/>
        <w:gridCol w:w="4943"/>
      </w:tblGrid>
      <w:tr w:rsidR="00165246" w:rsidRPr="00C92D7F" w14:paraId="0552281D" w14:textId="77777777" w:rsidTr="007137DB">
        <w:trPr>
          <w:trHeight w:val="907"/>
          <w:jc w:val="center"/>
        </w:trPr>
        <w:tc>
          <w:tcPr>
            <w:tcW w:w="5031" w:type="dxa"/>
            <w:shd w:val="clear" w:color="auto" w:fill="auto"/>
            <w:vAlign w:val="center"/>
          </w:tcPr>
          <w:p w14:paraId="0D58BC99" w14:textId="77777777" w:rsidR="00165246" w:rsidRPr="00C92D7F" w:rsidRDefault="00165246" w:rsidP="003975AB">
            <w:pPr>
              <w:jc w:val="center"/>
              <w:rPr>
                <w:sz w:val="22"/>
                <w:szCs w:val="22"/>
              </w:rPr>
            </w:pPr>
            <w:r w:rsidRPr="00C92D7F">
              <w:rPr>
                <w:sz w:val="22"/>
                <w:szCs w:val="22"/>
              </w:rPr>
              <w:t>Responsable técnico del ensayo</w:t>
            </w:r>
            <w:r w:rsidR="008C362E" w:rsidRPr="00C92D7F">
              <w:rPr>
                <w:sz w:val="22"/>
                <w:szCs w:val="22"/>
              </w:rPr>
              <w:t xml:space="preserve"> / SME</w:t>
            </w:r>
          </w:p>
        </w:tc>
        <w:tc>
          <w:tcPr>
            <w:tcW w:w="5031" w:type="dxa"/>
            <w:shd w:val="clear" w:color="auto" w:fill="auto"/>
            <w:vAlign w:val="center"/>
          </w:tcPr>
          <w:p w14:paraId="204800C4" w14:textId="77777777" w:rsidR="00165246" w:rsidRPr="00C92D7F" w:rsidRDefault="00165246" w:rsidP="003975AB">
            <w:pPr>
              <w:jc w:val="center"/>
              <w:rPr>
                <w:sz w:val="22"/>
                <w:szCs w:val="22"/>
              </w:rPr>
            </w:pPr>
          </w:p>
        </w:tc>
      </w:tr>
      <w:tr w:rsidR="00423F64" w:rsidRPr="00C92D7F" w14:paraId="4C0B22FD" w14:textId="77777777" w:rsidTr="007137DB">
        <w:trPr>
          <w:trHeight w:val="907"/>
          <w:jc w:val="center"/>
        </w:trPr>
        <w:tc>
          <w:tcPr>
            <w:tcW w:w="5031" w:type="dxa"/>
            <w:shd w:val="clear" w:color="auto" w:fill="auto"/>
            <w:vAlign w:val="center"/>
          </w:tcPr>
          <w:p w14:paraId="3BD989E5" w14:textId="77777777" w:rsidR="00423F64" w:rsidRPr="00C92D7F" w:rsidRDefault="00423F64" w:rsidP="003975AB">
            <w:pPr>
              <w:jc w:val="center"/>
              <w:rPr>
                <w:sz w:val="22"/>
                <w:szCs w:val="22"/>
              </w:rPr>
            </w:pPr>
            <w:r w:rsidRPr="00C92D7F">
              <w:rPr>
                <w:sz w:val="22"/>
                <w:szCs w:val="22"/>
              </w:rPr>
              <w:t>Representa</w:t>
            </w:r>
            <w:r w:rsidR="00623ED3" w:rsidRPr="00C92D7F">
              <w:rPr>
                <w:sz w:val="22"/>
                <w:szCs w:val="22"/>
              </w:rPr>
              <w:t xml:space="preserve">nte del producto y/o servicio </w:t>
            </w:r>
            <w:r w:rsidRPr="00C92D7F">
              <w:rPr>
                <w:sz w:val="22"/>
                <w:szCs w:val="22"/>
              </w:rPr>
              <w:t>ensayado</w:t>
            </w:r>
          </w:p>
        </w:tc>
        <w:tc>
          <w:tcPr>
            <w:tcW w:w="5031" w:type="dxa"/>
            <w:shd w:val="clear" w:color="auto" w:fill="auto"/>
            <w:vAlign w:val="center"/>
          </w:tcPr>
          <w:p w14:paraId="238BFA39" w14:textId="77777777" w:rsidR="00423F64" w:rsidRPr="00C92D7F" w:rsidRDefault="00423F64" w:rsidP="003975AB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5E79EF4" w14:textId="77777777" w:rsidR="00E51D5C" w:rsidRPr="00C92D7F" w:rsidRDefault="00E51D5C" w:rsidP="0078527C">
      <w:pPr>
        <w:jc w:val="both"/>
        <w:rPr>
          <w:sz w:val="22"/>
          <w:szCs w:val="22"/>
        </w:rPr>
      </w:pPr>
    </w:p>
    <w:tbl>
      <w:tblPr>
        <w:tblW w:w="10062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062"/>
      </w:tblGrid>
      <w:tr w:rsidR="008C008B" w:rsidRPr="00C92D7F" w14:paraId="263031C8" w14:textId="77777777" w:rsidTr="003975AB">
        <w:trPr>
          <w:trHeight w:val="340"/>
          <w:jc w:val="center"/>
        </w:trPr>
        <w:tc>
          <w:tcPr>
            <w:tcW w:w="10062" w:type="dxa"/>
            <w:shd w:val="clear" w:color="auto" w:fill="D9D9D9"/>
            <w:vAlign w:val="center"/>
          </w:tcPr>
          <w:p w14:paraId="31C9CFA8" w14:textId="006201F7" w:rsidR="008C008B" w:rsidRPr="00C92D7F" w:rsidRDefault="006E6AC2" w:rsidP="003975AB">
            <w:pPr>
              <w:jc w:val="center"/>
              <w:rPr>
                <w:b/>
                <w:sz w:val="22"/>
                <w:szCs w:val="22"/>
              </w:rPr>
            </w:pPr>
            <w:r w:rsidRPr="00C92D7F">
              <w:rPr>
                <w:b/>
                <w:sz w:val="22"/>
                <w:szCs w:val="22"/>
              </w:rPr>
              <w:t>Conclusiones sobre resultado operativo</w:t>
            </w:r>
          </w:p>
        </w:tc>
      </w:tr>
      <w:tr w:rsidR="008C008B" w14:paraId="6F17F3C5" w14:textId="77777777" w:rsidTr="00C92D7F">
        <w:trPr>
          <w:trHeight w:val="5034"/>
          <w:jc w:val="center"/>
        </w:trPr>
        <w:tc>
          <w:tcPr>
            <w:tcW w:w="10062" w:type="dxa"/>
            <w:shd w:val="clear" w:color="auto" w:fill="auto"/>
            <w:tcMar>
              <w:top w:w="85" w:type="dxa"/>
              <w:left w:w="85" w:type="dxa"/>
              <w:right w:w="85" w:type="dxa"/>
            </w:tcMar>
          </w:tcPr>
          <w:p w14:paraId="21F27FA7" w14:textId="77777777" w:rsidR="008C008B" w:rsidRPr="003F38C5" w:rsidRDefault="008C008B" w:rsidP="003975AB">
            <w:pPr>
              <w:jc w:val="both"/>
            </w:pPr>
          </w:p>
        </w:tc>
      </w:tr>
    </w:tbl>
    <w:p w14:paraId="04EFBF10" w14:textId="6F6328E8" w:rsidR="007137DB" w:rsidRDefault="007137DB" w:rsidP="0078527C">
      <w:pPr>
        <w:jc w:val="both"/>
      </w:pP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964"/>
        <w:gridCol w:w="4948"/>
      </w:tblGrid>
      <w:tr w:rsidR="008C008B" w14:paraId="6DA7CE7D" w14:textId="77777777" w:rsidTr="00C92D7F">
        <w:trPr>
          <w:trHeight w:val="340"/>
          <w:jc w:val="center"/>
        </w:trPr>
        <w:tc>
          <w:tcPr>
            <w:tcW w:w="4964" w:type="dxa"/>
            <w:tcBorders>
              <w:top w:val="single" w:sz="4" w:space="0" w:color="BFBFBF"/>
            </w:tcBorders>
            <w:shd w:val="clear" w:color="auto" w:fill="D9D9D9"/>
            <w:vAlign w:val="center"/>
          </w:tcPr>
          <w:p w14:paraId="7C816AE7" w14:textId="77777777" w:rsidR="008C008B" w:rsidRDefault="008C008B" w:rsidP="003975A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Integrante del equipo de ensayo</w:t>
            </w:r>
          </w:p>
        </w:tc>
        <w:tc>
          <w:tcPr>
            <w:tcW w:w="4948" w:type="dxa"/>
            <w:tcBorders>
              <w:top w:val="single" w:sz="4" w:space="0" w:color="BFBFBF"/>
            </w:tcBorders>
            <w:shd w:val="clear" w:color="auto" w:fill="D9D9D9"/>
            <w:vAlign w:val="center"/>
          </w:tcPr>
          <w:p w14:paraId="0BEF1290" w14:textId="77777777" w:rsidR="008C008B" w:rsidRDefault="008C008B" w:rsidP="003975A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Firma</w:t>
            </w:r>
          </w:p>
        </w:tc>
      </w:tr>
      <w:tr w:rsidR="008C008B" w:rsidRPr="002A73E1" w14:paraId="66C01B5D" w14:textId="77777777" w:rsidTr="00A04441">
        <w:trPr>
          <w:trHeight w:val="804"/>
          <w:jc w:val="center"/>
        </w:trPr>
        <w:tc>
          <w:tcPr>
            <w:tcW w:w="4964" w:type="dxa"/>
            <w:shd w:val="clear" w:color="auto" w:fill="auto"/>
            <w:vAlign w:val="center"/>
          </w:tcPr>
          <w:p w14:paraId="59A989BE" w14:textId="77777777" w:rsidR="008C008B" w:rsidRPr="002A73E1" w:rsidRDefault="008C008B" w:rsidP="003975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Líder de sector</w:t>
            </w:r>
          </w:p>
        </w:tc>
        <w:tc>
          <w:tcPr>
            <w:tcW w:w="4948" w:type="dxa"/>
            <w:shd w:val="clear" w:color="auto" w:fill="auto"/>
            <w:vAlign w:val="center"/>
          </w:tcPr>
          <w:p w14:paraId="5816336F" w14:textId="77777777" w:rsidR="008C008B" w:rsidRPr="002A73E1" w:rsidRDefault="008C008B" w:rsidP="003975AB">
            <w:pPr>
              <w:jc w:val="center"/>
              <w:rPr>
                <w:sz w:val="22"/>
                <w:szCs w:val="22"/>
              </w:rPr>
            </w:pPr>
          </w:p>
        </w:tc>
      </w:tr>
      <w:tr w:rsidR="008C008B" w:rsidRPr="002A73E1" w14:paraId="174D4CEB" w14:textId="77777777" w:rsidTr="00C92D7F">
        <w:trPr>
          <w:trHeight w:val="964"/>
          <w:jc w:val="center"/>
        </w:trPr>
        <w:tc>
          <w:tcPr>
            <w:tcW w:w="4964" w:type="dxa"/>
            <w:shd w:val="clear" w:color="auto" w:fill="auto"/>
            <w:vAlign w:val="center"/>
          </w:tcPr>
          <w:p w14:paraId="72E6AA28" w14:textId="77777777" w:rsidR="008C008B" w:rsidRDefault="008C008B" w:rsidP="003975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técnico del ensayo</w:t>
            </w:r>
            <w:r w:rsidR="008C362E">
              <w:rPr>
                <w:sz w:val="22"/>
                <w:szCs w:val="22"/>
              </w:rPr>
              <w:t xml:space="preserve"> / SME</w:t>
            </w:r>
          </w:p>
        </w:tc>
        <w:tc>
          <w:tcPr>
            <w:tcW w:w="4948" w:type="dxa"/>
            <w:shd w:val="clear" w:color="auto" w:fill="auto"/>
            <w:vAlign w:val="center"/>
          </w:tcPr>
          <w:p w14:paraId="161AA58A" w14:textId="77777777" w:rsidR="008C008B" w:rsidRPr="002A73E1" w:rsidRDefault="008C008B" w:rsidP="003975AB">
            <w:pPr>
              <w:jc w:val="center"/>
              <w:rPr>
                <w:sz w:val="22"/>
                <w:szCs w:val="22"/>
              </w:rPr>
            </w:pPr>
          </w:p>
        </w:tc>
      </w:tr>
      <w:tr w:rsidR="008C008B" w:rsidRPr="002A73E1" w14:paraId="0C719404" w14:textId="77777777" w:rsidTr="00C92D7F">
        <w:trPr>
          <w:trHeight w:val="964"/>
          <w:jc w:val="center"/>
        </w:trPr>
        <w:tc>
          <w:tcPr>
            <w:tcW w:w="4964" w:type="dxa"/>
            <w:shd w:val="clear" w:color="auto" w:fill="auto"/>
            <w:vAlign w:val="center"/>
          </w:tcPr>
          <w:p w14:paraId="290425AB" w14:textId="017A3188" w:rsidR="008C008B" w:rsidRDefault="008C008B" w:rsidP="00891D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Referente de </w:t>
            </w:r>
            <w:r w:rsidR="008C362E">
              <w:rPr>
                <w:sz w:val="22"/>
                <w:szCs w:val="22"/>
              </w:rPr>
              <w:t>Seguridad Ocupacional</w:t>
            </w:r>
          </w:p>
        </w:tc>
        <w:tc>
          <w:tcPr>
            <w:tcW w:w="4948" w:type="dxa"/>
            <w:shd w:val="clear" w:color="auto" w:fill="auto"/>
            <w:vAlign w:val="center"/>
          </w:tcPr>
          <w:p w14:paraId="1F25E93D" w14:textId="77777777" w:rsidR="008C008B" w:rsidRPr="002A73E1" w:rsidRDefault="008C008B" w:rsidP="003975AB">
            <w:pPr>
              <w:jc w:val="center"/>
              <w:rPr>
                <w:sz w:val="22"/>
                <w:szCs w:val="22"/>
              </w:rPr>
            </w:pPr>
          </w:p>
        </w:tc>
      </w:tr>
      <w:tr w:rsidR="00A3172A" w:rsidRPr="002A73E1" w14:paraId="211EC220" w14:textId="77777777" w:rsidTr="00C92D7F">
        <w:trPr>
          <w:trHeight w:val="964"/>
          <w:jc w:val="center"/>
        </w:trPr>
        <w:tc>
          <w:tcPr>
            <w:tcW w:w="4964" w:type="dxa"/>
            <w:shd w:val="clear" w:color="auto" w:fill="auto"/>
            <w:vAlign w:val="center"/>
          </w:tcPr>
          <w:p w14:paraId="7C482289" w14:textId="77777777" w:rsidR="00A3172A" w:rsidRDefault="00A3172A" w:rsidP="003975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Referente de Excelencia Operativa</w:t>
            </w:r>
          </w:p>
        </w:tc>
        <w:tc>
          <w:tcPr>
            <w:tcW w:w="4948" w:type="dxa"/>
            <w:shd w:val="clear" w:color="auto" w:fill="auto"/>
            <w:vAlign w:val="center"/>
          </w:tcPr>
          <w:p w14:paraId="7661CDBD" w14:textId="77777777" w:rsidR="00A3172A" w:rsidRPr="002A73E1" w:rsidRDefault="00A3172A" w:rsidP="003975AB">
            <w:pPr>
              <w:jc w:val="center"/>
              <w:rPr>
                <w:sz w:val="22"/>
                <w:szCs w:val="22"/>
              </w:rPr>
            </w:pPr>
          </w:p>
        </w:tc>
      </w:tr>
      <w:tr w:rsidR="00A3172A" w:rsidRPr="000A78E6" w14:paraId="2FB88E73" w14:textId="77777777" w:rsidTr="00C92D7F">
        <w:trPr>
          <w:trHeight w:val="964"/>
          <w:jc w:val="center"/>
        </w:trPr>
        <w:tc>
          <w:tcPr>
            <w:tcW w:w="4964" w:type="dxa"/>
            <w:shd w:val="clear" w:color="auto" w:fill="auto"/>
            <w:vAlign w:val="center"/>
          </w:tcPr>
          <w:p w14:paraId="3409FFD8" w14:textId="0932B7B8" w:rsidR="00A3172A" w:rsidRPr="006E6AC2" w:rsidRDefault="006E6AC2" w:rsidP="003975A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838B5">
              <w:rPr>
                <w:sz w:val="22"/>
                <w:szCs w:val="22"/>
                <w:lang w:val="en-US"/>
              </w:rPr>
              <w:t>Referente</w:t>
            </w:r>
            <w:proofErr w:type="spellEnd"/>
            <w:r w:rsidRPr="00E838B5">
              <w:rPr>
                <w:sz w:val="22"/>
                <w:szCs w:val="22"/>
                <w:lang w:val="en-US"/>
              </w:rPr>
              <w:t xml:space="preserve"> de Procurement</w:t>
            </w:r>
            <w:r>
              <w:rPr>
                <w:sz w:val="22"/>
                <w:szCs w:val="22"/>
                <w:lang w:val="en-US"/>
              </w:rPr>
              <w:t xml:space="preserve"> &amp; </w:t>
            </w:r>
            <w:r w:rsidRPr="00E838B5">
              <w:rPr>
                <w:sz w:val="22"/>
                <w:szCs w:val="22"/>
                <w:lang w:val="en-US"/>
              </w:rPr>
              <w:t>Supply Chain</w:t>
            </w:r>
          </w:p>
        </w:tc>
        <w:tc>
          <w:tcPr>
            <w:tcW w:w="4948" w:type="dxa"/>
            <w:shd w:val="clear" w:color="auto" w:fill="auto"/>
            <w:vAlign w:val="center"/>
          </w:tcPr>
          <w:p w14:paraId="7EA8E079" w14:textId="77777777" w:rsidR="00A3172A" w:rsidRPr="006E6AC2" w:rsidRDefault="00A3172A" w:rsidP="003975A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C362E" w:rsidRPr="006E6AC2" w14:paraId="296C998C" w14:textId="77777777" w:rsidTr="00C92D7F">
        <w:trPr>
          <w:trHeight w:val="964"/>
          <w:jc w:val="center"/>
        </w:trPr>
        <w:tc>
          <w:tcPr>
            <w:tcW w:w="4964" w:type="dxa"/>
            <w:shd w:val="clear" w:color="auto" w:fill="auto"/>
            <w:vAlign w:val="center"/>
          </w:tcPr>
          <w:p w14:paraId="563D9B6E" w14:textId="77777777" w:rsidR="008C362E" w:rsidRPr="00E838B5" w:rsidRDefault="008C362E" w:rsidP="00A04441">
            <w:pPr>
              <w:spacing w:before="100" w:beforeAutospacing="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Referente de Ambiente</w:t>
            </w:r>
          </w:p>
        </w:tc>
        <w:tc>
          <w:tcPr>
            <w:tcW w:w="4948" w:type="dxa"/>
            <w:shd w:val="clear" w:color="auto" w:fill="auto"/>
            <w:vAlign w:val="center"/>
          </w:tcPr>
          <w:p w14:paraId="1480BA02" w14:textId="77777777" w:rsidR="008C362E" w:rsidRPr="006E6AC2" w:rsidRDefault="008C362E" w:rsidP="003975A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464B59E3" w14:textId="77777777" w:rsidR="00A3172A" w:rsidRPr="00C92D7F" w:rsidRDefault="00A3172A" w:rsidP="001458C3">
      <w:pPr>
        <w:jc w:val="both"/>
        <w:rPr>
          <w:sz w:val="22"/>
          <w:szCs w:val="22"/>
          <w:lang w:val="en-US"/>
        </w:rPr>
      </w:pPr>
    </w:p>
    <w:sectPr w:rsidR="00A3172A" w:rsidRPr="00C92D7F" w:rsidSect="002D1C00">
      <w:headerReference w:type="default" r:id="rId19"/>
      <w:footerReference w:type="default" r:id="rId20"/>
      <w:headerReference w:type="first" r:id="rId21"/>
      <w:footerReference w:type="first" r:id="rId22"/>
      <w:pgSz w:w="11907" w:h="16840" w:code="9"/>
      <w:pgMar w:top="2835" w:right="851" w:bottom="851" w:left="1134" w:header="68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2E8AC" w14:textId="77777777" w:rsidR="00CE0DEA" w:rsidRDefault="00CE0DEA">
      <w:r>
        <w:separator/>
      </w:r>
    </w:p>
  </w:endnote>
  <w:endnote w:type="continuationSeparator" w:id="0">
    <w:p w14:paraId="2028D9A9" w14:textId="77777777" w:rsidR="00CE0DEA" w:rsidRDefault="00CE0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683C1" w14:textId="77777777" w:rsidR="00714378" w:rsidRPr="008B5FF0" w:rsidRDefault="00714378" w:rsidP="008B5FF0">
    <w:pPr>
      <w:pStyle w:val="Piedepgina"/>
      <w:jc w:val="center"/>
      <w:rPr>
        <w:b/>
        <w:sz w:val="16"/>
        <w:szCs w:val="16"/>
        <w:lang w:val="es-AR"/>
      </w:rPr>
    </w:pPr>
    <w:r w:rsidRPr="008B5FF0">
      <w:rPr>
        <w:b/>
        <w:sz w:val="16"/>
        <w:szCs w:val="16"/>
        <w:lang w:val="es-AR"/>
      </w:rPr>
      <w:t xml:space="preserve">La impresión en papel se considera copia NO CONTROLADA </w:t>
    </w:r>
    <w:r>
      <w:rPr>
        <w:b/>
        <w:sz w:val="16"/>
        <w:szCs w:val="16"/>
        <w:lang w:val="es-AR"/>
      </w:rPr>
      <w:t>-</w:t>
    </w:r>
    <w:r w:rsidRPr="008B5FF0">
      <w:rPr>
        <w:b/>
        <w:sz w:val="16"/>
        <w:szCs w:val="16"/>
        <w:lang w:val="es-AR"/>
      </w:rPr>
      <w:t xml:space="preserve"> Válido sólo en el momento de la impresión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CFB7" w14:textId="77777777" w:rsidR="007B4461" w:rsidRDefault="007B4461">
    <w:pPr>
      <w:pStyle w:val="Piedepgina"/>
    </w:pPr>
  </w:p>
  <w:p w14:paraId="32227EF1" w14:textId="77777777" w:rsidR="007B4461" w:rsidRDefault="007B44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B43D1" w14:textId="77777777" w:rsidR="00CE0DEA" w:rsidRDefault="00CE0DEA">
      <w:r>
        <w:separator/>
      </w:r>
    </w:p>
  </w:footnote>
  <w:footnote w:type="continuationSeparator" w:id="0">
    <w:p w14:paraId="5A742CBE" w14:textId="77777777" w:rsidR="00CE0DEA" w:rsidRDefault="00CE0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60"/>
      <w:gridCol w:w="3198"/>
      <w:gridCol w:w="4574"/>
    </w:tblGrid>
    <w:tr w:rsidR="00777464" w:rsidRPr="00D60AC4" w14:paraId="4B6D7497" w14:textId="77777777" w:rsidTr="00F86057">
      <w:trPr>
        <w:cantSplit/>
        <w:trHeight w:val="46"/>
      </w:trPr>
      <w:tc>
        <w:tcPr>
          <w:tcW w:w="1020" w:type="pct"/>
          <w:vMerge w:val="restart"/>
          <w:tcBorders>
            <w:top w:val="double" w:sz="12" w:space="0" w:color="auto"/>
            <w:left w:val="double" w:sz="12" w:space="0" w:color="auto"/>
          </w:tcBorders>
          <w:shd w:val="pct5" w:color="auto" w:fill="FFFFFF"/>
        </w:tcPr>
        <w:p w14:paraId="23BB3C42" w14:textId="77777777" w:rsidR="00777464" w:rsidRPr="00D60AC4" w:rsidRDefault="00777464" w:rsidP="00F86057">
          <w:pPr>
            <w:pStyle w:val="NoSpacing1"/>
          </w:pPr>
        </w:p>
        <w:p w14:paraId="61036C38" w14:textId="77777777" w:rsidR="00777464" w:rsidRPr="00D60AC4" w:rsidRDefault="00B46378" w:rsidP="00F86057">
          <w:pPr>
            <w:pStyle w:val="NoSpacing1"/>
          </w:pPr>
          <w:r w:rsidRPr="00D24715">
            <w:rPr>
              <w:noProof/>
              <w:lang w:val="es-AR" w:eastAsia="es-AR" w:bidi="ar-SA"/>
            </w:rPr>
            <w:drawing>
              <wp:inline distT="0" distB="0" distL="0" distR="0" wp14:anchorId="0D93296A" wp14:editId="61A87151">
                <wp:extent cx="1219200" cy="495300"/>
                <wp:effectExtent l="0" t="0" r="0" b="0"/>
                <wp:docPr id="2" name="8 Imagen" descr="PanAmerican Energy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8 Imagen" descr="PanAmerican Energy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B5B7BAE" w14:textId="77777777" w:rsidR="00777464" w:rsidRPr="00D60AC4" w:rsidRDefault="00777464" w:rsidP="00F86057">
          <w:pPr>
            <w:pStyle w:val="NoSpacing1"/>
          </w:pPr>
        </w:p>
      </w:tc>
      <w:tc>
        <w:tcPr>
          <w:tcW w:w="3980" w:type="pct"/>
          <w:gridSpan w:val="2"/>
          <w:tcBorders>
            <w:top w:val="double" w:sz="12" w:space="0" w:color="auto"/>
            <w:right w:val="double" w:sz="12" w:space="0" w:color="auto"/>
          </w:tcBorders>
          <w:shd w:val="pct5" w:color="auto" w:fill="FFFFFF"/>
        </w:tcPr>
        <w:p w14:paraId="5FA4AC28" w14:textId="77777777" w:rsidR="00777464" w:rsidRPr="00D60AC4" w:rsidRDefault="00777464" w:rsidP="00F86057">
          <w:pPr>
            <w:pStyle w:val="NoSpacing1"/>
          </w:pPr>
        </w:p>
      </w:tc>
    </w:tr>
    <w:tr w:rsidR="00777464" w:rsidRPr="00D60AC4" w14:paraId="771229EC" w14:textId="77777777" w:rsidTr="00F86057">
      <w:trPr>
        <w:cantSplit/>
        <w:trHeight w:val="1360"/>
      </w:trPr>
      <w:tc>
        <w:tcPr>
          <w:tcW w:w="1020" w:type="pct"/>
          <w:vMerge/>
          <w:tcBorders>
            <w:left w:val="double" w:sz="12" w:space="0" w:color="auto"/>
            <w:bottom w:val="nil"/>
          </w:tcBorders>
          <w:shd w:val="pct5" w:color="auto" w:fill="FFFFFF"/>
        </w:tcPr>
        <w:p w14:paraId="411E9A93" w14:textId="77777777" w:rsidR="00777464" w:rsidRPr="00D60AC4" w:rsidRDefault="00777464" w:rsidP="00F86057">
          <w:pPr>
            <w:pStyle w:val="NoSpacing1"/>
          </w:pPr>
        </w:p>
      </w:tc>
      <w:tc>
        <w:tcPr>
          <w:tcW w:w="3980" w:type="pct"/>
          <w:gridSpan w:val="2"/>
          <w:tcBorders>
            <w:bottom w:val="single" w:sz="4" w:space="0" w:color="auto"/>
            <w:right w:val="double" w:sz="12" w:space="0" w:color="auto"/>
          </w:tcBorders>
          <w:shd w:val="pct5" w:color="auto" w:fill="FFFFFF"/>
        </w:tcPr>
        <w:p w14:paraId="4E1CCB73" w14:textId="77777777" w:rsidR="00777464" w:rsidRDefault="00EC7791" w:rsidP="00F86057">
          <w:pPr>
            <w:pStyle w:val="NoSpacing1"/>
            <w:jc w:val="center"/>
            <w:rPr>
              <w:sz w:val="28"/>
            </w:rPr>
          </w:pPr>
          <w:r>
            <w:rPr>
              <w:sz w:val="28"/>
            </w:rPr>
            <w:t>Registro</w:t>
          </w:r>
        </w:p>
        <w:p w14:paraId="41B5D0A5" w14:textId="77777777" w:rsidR="00777464" w:rsidRPr="0052085E" w:rsidRDefault="00F7710F" w:rsidP="00F86057">
          <w:pPr>
            <w:pStyle w:val="NoSpacing1"/>
            <w:jc w:val="center"/>
            <w:rPr>
              <w:b/>
              <w:sz w:val="28"/>
            </w:rPr>
          </w:pPr>
          <w:r>
            <w:rPr>
              <w:b/>
              <w:sz w:val="32"/>
            </w:rPr>
            <w:t>Protocolo de ensayo</w:t>
          </w:r>
        </w:p>
      </w:tc>
    </w:tr>
    <w:tr w:rsidR="00777464" w:rsidRPr="00D60AC4" w14:paraId="5F0DF93C" w14:textId="77777777" w:rsidTr="00F86057">
      <w:trPr>
        <w:cantSplit/>
        <w:trHeight w:val="335"/>
      </w:trPr>
      <w:tc>
        <w:tcPr>
          <w:tcW w:w="1020" w:type="pct"/>
          <w:vMerge/>
          <w:tcBorders>
            <w:left w:val="double" w:sz="12" w:space="0" w:color="auto"/>
          </w:tcBorders>
          <w:shd w:val="pct5" w:color="auto" w:fill="FFFFFF"/>
        </w:tcPr>
        <w:p w14:paraId="0EDF36BA" w14:textId="77777777" w:rsidR="00777464" w:rsidRPr="00D60AC4" w:rsidRDefault="00777464" w:rsidP="00F86057">
          <w:pPr>
            <w:pStyle w:val="NoSpacing1"/>
          </w:pPr>
        </w:p>
      </w:tc>
      <w:tc>
        <w:tcPr>
          <w:tcW w:w="1640" w:type="pct"/>
          <w:tcBorders>
            <w:top w:val="single" w:sz="4" w:space="0" w:color="auto"/>
            <w:bottom w:val="nil"/>
            <w:right w:val="nil"/>
          </w:tcBorders>
          <w:shd w:val="pct5" w:color="auto" w:fill="FFFFFF"/>
          <w:vAlign w:val="bottom"/>
        </w:tcPr>
        <w:p w14:paraId="244337F1" w14:textId="77777777" w:rsidR="00777464" w:rsidRPr="009D378D" w:rsidRDefault="00777464" w:rsidP="00F86057">
          <w:pPr>
            <w:pStyle w:val="NoSpacing1"/>
            <w:rPr>
              <w:sz w:val="20"/>
            </w:rPr>
          </w:pPr>
          <w:r>
            <w:rPr>
              <w:sz w:val="20"/>
            </w:rPr>
            <w:t xml:space="preserve">Revisión: </w:t>
          </w:r>
          <w:r w:rsidRPr="003518B9">
            <w:rPr>
              <w:sz w:val="20"/>
            </w:rPr>
            <w:t>0</w:t>
          </w:r>
        </w:p>
      </w:tc>
      <w:tc>
        <w:tcPr>
          <w:tcW w:w="2339" w:type="pct"/>
          <w:tcBorders>
            <w:top w:val="single" w:sz="4" w:space="0" w:color="auto"/>
            <w:left w:val="nil"/>
            <w:bottom w:val="nil"/>
            <w:right w:val="double" w:sz="12" w:space="0" w:color="auto"/>
          </w:tcBorders>
          <w:shd w:val="pct5" w:color="auto" w:fill="FFFFFF"/>
          <w:vAlign w:val="bottom"/>
        </w:tcPr>
        <w:p w14:paraId="41C5DF22" w14:textId="77777777" w:rsidR="00777464" w:rsidRPr="009D378D" w:rsidRDefault="00777464" w:rsidP="00F86057">
          <w:pPr>
            <w:pStyle w:val="NoSpacing1"/>
            <w:rPr>
              <w:sz w:val="20"/>
            </w:rPr>
          </w:pPr>
          <w:r>
            <w:rPr>
              <w:snapToGrid w:val="0"/>
              <w:sz w:val="20"/>
            </w:rPr>
            <w:t xml:space="preserve">Página: </w:t>
          </w:r>
          <w:r w:rsidRPr="009D378D">
            <w:rPr>
              <w:snapToGrid w:val="0"/>
              <w:sz w:val="20"/>
            </w:rPr>
            <w:fldChar w:fldCharType="begin"/>
          </w:r>
          <w:r w:rsidRPr="009D378D">
            <w:rPr>
              <w:snapToGrid w:val="0"/>
              <w:sz w:val="20"/>
            </w:rPr>
            <w:instrText xml:space="preserve"> PAGE   \* MERGEFORMAT </w:instrText>
          </w:r>
          <w:r w:rsidRPr="009D378D">
            <w:rPr>
              <w:snapToGrid w:val="0"/>
              <w:sz w:val="20"/>
            </w:rPr>
            <w:fldChar w:fldCharType="separate"/>
          </w:r>
          <w:r w:rsidR="00781EC3">
            <w:rPr>
              <w:noProof/>
              <w:snapToGrid w:val="0"/>
              <w:sz w:val="20"/>
            </w:rPr>
            <w:t>2</w:t>
          </w:r>
          <w:r w:rsidRPr="009D378D">
            <w:rPr>
              <w:snapToGrid w:val="0"/>
              <w:sz w:val="20"/>
            </w:rPr>
            <w:fldChar w:fldCharType="end"/>
          </w:r>
          <w:r w:rsidRPr="009D378D">
            <w:rPr>
              <w:snapToGrid w:val="0"/>
              <w:sz w:val="20"/>
            </w:rPr>
            <w:t xml:space="preserve"> de </w:t>
          </w:r>
          <w:r w:rsidRPr="009D378D">
            <w:rPr>
              <w:sz w:val="20"/>
            </w:rPr>
            <w:fldChar w:fldCharType="begin"/>
          </w:r>
          <w:r w:rsidRPr="009D378D">
            <w:rPr>
              <w:sz w:val="20"/>
            </w:rPr>
            <w:instrText xml:space="preserve"> NUMPAGES   \* MERGEFORMAT </w:instrText>
          </w:r>
          <w:r w:rsidRPr="009D378D">
            <w:rPr>
              <w:sz w:val="20"/>
            </w:rPr>
            <w:fldChar w:fldCharType="separate"/>
          </w:r>
          <w:r w:rsidR="00781EC3" w:rsidRPr="00781EC3">
            <w:rPr>
              <w:noProof/>
              <w:snapToGrid w:val="0"/>
              <w:sz w:val="20"/>
            </w:rPr>
            <w:t>7</w:t>
          </w:r>
          <w:r w:rsidRPr="009D378D">
            <w:rPr>
              <w:sz w:val="20"/>
            </w:rPr>
            <w:fldChar w:fldCharType="end"/>
          </w:r>
        </w:p>
      </w:tc>
    </w:tr>
    <w:tr w:rsidR="00777464" w:rsidRPr="00D60AC4" w14:paraId="14EDA0C8" w14:textId="77777777" w:rsidTr="00F86057">
      <w:trPr>
        <w:trHeight w:val="353"/>
      </w:trPr>
      <w:tc>
        <w:tcPr>
          <w:tcW w:w="1020" w:type="pct"/>
          <w:vMerge/>
          <w:tcBorders>
            <w:left w:val="double" w:sz="12" w:space="0" w:color="auto"/>
            <w:bottom w:val="double" w:sz="12" w:space="0" w:color="auto"/>
          </w:tcBorders>
          <w:shd w:val="pct5" w:color="auto" w:fill="FFFFFF"/>
        </w:tcPr>
        <w:p w14:paraId="361F637D" w14:textId="77777777" w:rsidR="00777464" w:rsidRPr="00D60AC4" w:rsidRDefault="00777464" w:rsidP="00F86057">
          <w:pPr>
            <w:pStyle w:val="NoSpacing1"/>
          </w:pPr>
        </w:p>
      </w:tc>
      <w:tc>
        <w:tcPr>
          <w:tcW w:w="1640" w:type="pct"/>
          <w:tcBorders>
            <w:top w:val="nil"/>
            <w:bottom w:val="double" w:sz="12" w:space="0" w:color="auto"/>
            <w:right w:val="nil"/>
          </w:tcBorders>
          <w:shd w:val="pct5" w:color="auto" w:fill="FFFFFF"/>
          <w:vAlign w:val="bottom"/>
        </w:tcPr>
        <w:p w14:paraId="6D389371" w14:textId="77777777" w:rsidR="00777464" w:rsidRPr="0052085E" w:rsidRDefault="00777464" w:rsidP="00F7710F">
          <w:pPr>
            <w:pStyle w:val="NoSpacing1"/>
            <w:rPr>
              <w:sz w:val="20"/>
            </w:rPr>
          </w:pPr>
          <w:r w:rsidRPr="0052085E">
            <w:rPr>
              <w:sz w:val="20"/>
            </w:rPr>
            <w:t>Fecha</w:t>
          </w:r>
          <w:r w:rsidRPr="003518B9">
            <w:rPr>
              <w:sz w:val="20"/>
            </w:rPr>
            <w:t xml:space="preserve">: </w:t>
          </w:r>
          <w:r w:rsidR="006575A8">
            <w:rPr>
              <w:sz w:val="20"/>
            </w:rPr>
            <w:t>25</w:t>
          </w:r>
          <w:r>
            <w:rPr>
              <w:sz w:val="20"/>
            </w:rPr>
            <w:t>/0</w:t>
          </w:r>
          <w:r w:rsidR="006575A8">
            <w:rPr>
              <w:sz w:val="20"/>
            </w:rPr>
            <w:t>1</w:t>
          </w:r>
          <w:r>
            <w:rPr>
              <w:sz w:val="20"/>
            </w:rPr>
            <w:t>/201</w:t>
          </w:r>
          <w:r w:rsidR="006575A8">
            <w:rPr>
              <w:sz w:val="20"/>
            </w:rPr>
            <w:t>7</w:t>
          </w:r>
        </w:p>
      </w:tc>
      <w:tc>
        <w:tcPr>
          <w:tcW w:w="2339" w:type="pct"/>
          <w:tcBorders>
            <w:top w:val="nil"/>
            <w:left w:val="nil"/>
            <w:bottom w:val="double" w:sz="12" w:space="0" w:color="auto"/>
            <w:right w:val="double" w:sz="12" w:space="0" w:color="auto"/>
          </w:tcBorders>
          <w:shd w:val="pct5" w:color="auto" w:fill="FFFFFF"/>
          <w:vAlign w:val="bottom"/>
        </w:tcPr>
        <w:p w14:paraId="2E7D3882" w14:textId="77777777" w:rsidR="00777464" w:rsidRPr="0052085E" w:rsidRDefault="00777464" w:rsidP="003E328D">
          <w:pPr>
            <w:pStyle w:val="NoSpacing1"/>
            <w:tabs>
              <w:tab w:val="left" w:pos="3817"/>
            </w:tabs>
            <w:rPr>
              <w:sz w:val="20"/>
            </w:rPr>
          </w:pPr>
          <w:r>
            <w:rPr>
              <w:sz w:val="20"/>
            </w:rPr>
            <w:t xml:space="preserve">Código: </w:t>
          </w:r>
          <w:r w:rsidR="002A73E1">
            <w:rPr>
              <w:sz w:val="20"/>
              <w:szCs w:val="20"/>
              <w:lang w:val="pt-BR"/>
            </w:rPr>
            <w:t>PAE</w:t>
          </w:r>
          <w:r>
            <w:rPr>
              <w:sz w:val="20"/>
              <w:szCs w:val="20"/>
              <w:lang w:val="pt-BR"/>
            </w:rPr>
            <w:t xml:space="preserve"> – </w:t>
          </w:r>
          <w:r w:rsidR="002A73E1">
            <w:rPr>
              <w:sz w:val="20"/>
              <w:szCs w:val="20"/>
              <w:lang w:val="pt-BR"/>
            </w:rPr>
            <w:t>CTO</w:t>
          </w:r>
          <w:r>
            <w:rPr>
              <w:sz w:val="20"/>
              <w:szCs w:val="20"/>
              <w:lang w:val="pt-BR"/>
            </w:rPr>
            <w:t xml:space="preserve"> –</w:t>
          </w:r>
          <w:r w:rsidR="00F7710F">
            <w:rPr>
              <w:sz w:val="20"/>
              <w:szCs w:val="20"/>
              <w:lang w:val="pt-BR"/>
            </w:rPr>
            <w:t xml:space="preserve"> </w:t>
          </w:r>
          <w:r w:rsidR="002A73E1">
            <w:rPr>
              <w:sz w:val="20"/>
              <w:szCs w:val="20"/>
              <w:lang w:val="pt-BR"/>
            </w:rPr>
            <w:t>P</w:t>
          </w:r>
          <w:r w:rsidR="00F7710F">
            <w:rPr>
              <w:sz w:val="20"/>
              <w:szCs w:val="20"/>
              <w:lang w:val="pt-BR"/>
            </w:rPr>
            <w:t>G</w:t>
          </w:r>
          <w:r>
            <w:rPr>
              <w:sz w:val="20"/>
              <w:szCs w:val="20"/>
              <w:lang w:val="pt-BR"/>
            </w:rPr>
            <w:t xml:space="preserve"> – 0</w:t>
          </w:r>
          <w:r w:rsidR="003E328D">
            <w:rPr>
              <w:sz w:val="20"/>
              <w:szCs w:val="20"/>
              <w:lang w:val="pt-BR"/>
            </w:rPr>
            <w:t>03</w:t>
          </w:r>
          <w:r w:rsidR="002A73E1">
            <w:rPr>
              <w:sz w:val="20"/>
              <w:szCs w:val="20"/>
              <w:lang w:val="pt-BR"/>
            </w:rPr>
            <w:t>.01</w:t>
          </w:r>
          <w:r>
            <w:rPr>
              <w:sz w:val="20"/>
            </w:rPr>
            <w:tab/>
          </w:r>
        </w:p>
      </w:tc>
    </w:tr>
  </w:tbl>
  <w:p w14:paraId="7B3DCC0E" w14:textId="77777777" w:rsidR="00070603" w:rsidRDefault="0007060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60"/>
      <w:gridCol w:w="2744"/>
      <w:gridCol w:w="5028"/>
    </w:tblGrid>
    <w:tr w:rsidR="00EC7791" w:rsidRPr="00D60AC4" w14:paraId="0CB1900A" w14:textId="77777777" w:rsidTr="00EC7791">
      <w:trPr>
        <w:cantSplit/>
        <w:trHeight w:val="46"/>
      </w:trPr>
      <w:tc>
        <w:tcPr>
          <w:tcW w:w="1021" w:type="pct"/>
          <w:vMerge w:val="restart"/>
          <w:tcBorders>
            <w:top w:val="double" w:sz="12" w:space="0" w:color="auto"/>
            <w:left w:val="double" w:sz="12" w:space="0" w:color="auto"/>
          </w:tcBorders>
          <w:shd w:val="pct5" w:color="auto" w:fill="FFFFFF"/>
        </w:tcPr>
        <w:p w14:paraId="47CF36FA" w14:textId="77777777" w:rsidR="00EC7791" w:rsidRPr="00D60AC4" w:rsidRDefault="00EC7791" w:rsidP="00540F08">
          <w:pPr>
            <w:pStyle w:val="NoSpacing1"/>
          </w:pPr>
        </w:p>
        <w:p w14:paraId="737CF5C6" w14:textId="77777777" w:rsidR="00EC7791" w:rsidRPr="00D60AC4" w:rsidRDefault="00B46378" w:rsidP="00540F08">
          <w:pPr>
            <w:pStyle w:val="NoSpacing1"/>
          </w:pPr>
          <w:r w:rsidRPr="00D24715">
            <w:rPr>
              <w:noProof/>
              <w:lang w:val="es-AR" w:eastAsia="es-AR" w:bidi="ar-SA"/>
            </w:rPr>
            <w:drawing>
              <wp:inline distT="0" distB="0" distL="0" distR="0" wp14:anchorId="161017E8" wp14:editId="0271CCD7">
                <wp:extent cx="1219200" cy="495300"/>
                <wp:effectExtent l="0" t="0" r="0" b="0"/>
                <wp:docPr id="1" name="8 Imagen" descr="PanAmerican Energy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8 Imagen" descr="PanAmerican Energy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BEDAEC8" w14:textId="77777777" w:rsidR="00EC7791" w:rsidRPr="00D60AC4" w:rsidRDefault="00EC7791" w:rsidP="00540F08">
          <w:pPr>
            <w:pStyle w:val="NoSpacing1"/>
          </w:pPr>
        </w:p>
      </w:tc>
      <w:tc>
        <w:tcPr>
          <w:tcW w:w="3979" w:type="pct"/>
          <w:gridSpan w:val="2"/>
          <w:tcBorders>
            <w:top w:val="double" w:sz="12" w:space="0" w:color="auto"/>
            <w:right w:val="double" w:sz="12" w:space="0" w:color="auto"/>
          </w:tcBorders>
          <w:shd w:val="pct5" w:color="auto" w:fill="FFFFFF"/>
        </w:tcPr>
        <w:p w14:paraId="08570042" w14:textId="77777777" w:rsidR="00EC7791" w:rsidRPr="00D60AC4" w:rsidRDefault="00EC7791" w:rsidP="00540F08">
          <w:pPr>
            <w:pStyle w:val="NoSpacing1"/>
          </w:pPr>
        </w:p>
      </w:tc>
    </w:tr>
    <w:tr w:rsidR="00EC7791" w:rsidRPr="00D60AC4" w14:paraId="698D56DE" w14:textId="77777777" w:rsidTr="00EC7791">
      <w:trPr>
        <w:cantSplit/>
        <w:trHeight w:val="1306"/>
      </w:trPr>
      <w:tc>
        <w:tcPr>
          <w:tcW w:w="1021" w:type="pct"/>
          <w:vMerge/>
          <w:tcBorders>
            <w:left w:val="double" w:sz="12" w:space="0" w:color="auto"/>
          </w:tcBorders>
          <w:shd w:val="pct5" w:color="auto" w:fill="FFFFFF"/>
        </w:tcPr>
        <w:p w14:paraId="12EF7B9E" w14:textId="77777777" w:rsidR="00EC7791" w:rsidRPr="00D60AC4" w:rsidRDefault="00EC7791" w:rsidP="00540F08">
          <w:pPr>
            <w:pStyle w:val="NoSpacing1"/>
          </w:pPr>
        </w:p>
      </w:tc>
      <w:tc>
        <w:tcPr>
          <w:tcW w:w="3979" w:type="pct"/>
          <w:gridSpan w:val="2"/>
          <w:tcBorders>
            <w:right w:val="double" w:sz="12" w:space="0" w:color="auto"/>
          </w:tcBorders>
          <w:shd w:val="pct5" w:color="auto" w:fill="FFFFFF"/>
        </w:tcPr>
        <w:p w14:paraId="086627C8" w14:textId="77777777" w:rsidR="00EC7791" w:rsidRDefault="00EC7791" w:rsidP="00EC7791">
          <w:pPr>
            <w:pStyle w:val="NoSpacing1"/>
            <w:jc w:val="center"/>
            <w:rPr>
              <w:sz w:val="28"/>
            </w:rPr>
          </w:pPr>
          <w:r>
            <w:rPr>
              <w:sz w:val="28"/>
            </w:rPr>
            <w:t>Registro</w:t>
          </w:r>
        </w:p>
        <w:p w14:paraId="5210CCCB" w14:textId="77777777" w:rsidR="00EC7791" w:rsidRDefault="00EC7791" w:rsidP="00EC7791">
          <w:pPr>
            <w:pStyle w:val="NoSpacing1"/>
            <w:jc w:val="center"/>
            <w:rPr>
              <w:sz w:val="28"/>
            </w:rPr>
          </w:pPr>
          <w:r>
            <w:rPr>
              <w:b/>
              <w:sz w:val="32"/>
            </w:rPr>
            <w:t>Protocolo de ensayo</w:t>
          </w:r>
        </w:p>
      </w:tc>
    </w:tr>
    <w:tr w:rsidR="00EC7791" w:rsidRPr="00D60AC4" w14:paraId="08F1C623" w14:textId="77777777" w:rsidTr="00EC7791">
      <w:trPr>
        <w:cantSplit/>
        <w:trHeight w:val="335"/>
      </w:trPr>
      <w:tc>
        <w:tcPr>
          <w:tcW w:w="1021" w:type="pct"/>
          <w:vMerge/>
          <w:tcBorders>
            <w:left w:val="double" w:sz="12" w:space="0" w:color="auto"/>
          </w:tcBorders>
          <w:shd w:val="pct5" w:color="auto" w:fill="FFFFFF"/>
        </w:tcPr>
        <w:p w14:paraId="6E4A7BA8" w14:textId="77777777" w:rsidR="00EC7791" w:rsidRPr="00D60AC4" w:rsidRDefault="00EC7791" w:rsidP="00540F08">
          <w:pPr>
            <w:pStyle w:val="NoSpacing1"/>
          </w:pPr>
        </w:p>
      </w:tc>
      <w:tc>
        <w:tcPr>
          <w:tcW w:w="1409" w:type="pct"/>
          <w:tcBorders>
            <w:top w:val="single" w:sz="4" w:space="0" w:color="auto"/>
            <w:bottom w:val="nil"/>
            <w:right w:val="nil"/>
          </w:tcBorders>
          <w:shd w:val="pct5" w:color="auto" w:fill="FFFFFF"/>
          <w:vAlign w:val="bottom"/>
        </w:tcPr>
        <w:p w14:paraId="3A76C348" w14:textId="77777777" w:rsidR="00EC7791" w:rsidRPr="009D378D" w:rsidRDefault="00EC7791" w:rsidP="00540F08">
          <w:pPr>
            <w:pStyle w:val="NoSpacing1"/>
            <w:rPr>
              <w:sz w:val="20"/>
            </w:rPr>
          </w:pPr>
          <w:r>
            <w:rPr>
              <w:sz w:val="20"/>
            </w:rPr>
            <w:t xml:space="preserve">Revisión: </w:t>
          </w:r>
          <w:r w:rsidRPr="003518B9">
            <w:rPr>
              <w:sz w:val="20"/>
            </w:rPr>
            <w:t>0</w:t>
          </w:r>
        </w:p>
      </w:tc>
      <w:tc>
        <w:tcPr>
          <w:tcW w:w="2570" w:type="pct"/>
          <w:tcBorders>
            <w:top w:val="single" w:sz="4" w:space="0" w:color="auto"/>
            <w:left w:val="nil"/>
            <w:bottom w:val="nil"/>
            <w:right w:val="double" w:sz="12" w:space="0" w:color="auto"/>
          </w:tcBorders>
          <w:shd w:val="pct5" w:color="auto" w:fill="FFFFFF"/>
          <w:vAlign w:val="bottom"/>
        </w:tcPr>
        <w:p w14:paraId="792E86AE" w14:textId="77777777" w:rsidR="00EC7791" w:rsidRPr="008C5FBC" w:rsidRDefault="00EC7791" w:rsidP="00540F08">
          <w:pPr>
            <w:pStyle w:val="NoSpacing1"/>
            <w:rPr>
              <w:i/>
              <w:snapToGrid w:val="0"/>
              <w:sz w:val="20"/>
            </w:rPr>
          </w:pPr>
          <w:r>
            <w:rPr>
              <w:snapToGrid w:val="0"/>
              <w:sz w:val="20"/>
            </w:rPr>
            <w:t xml:space="preserve">Página: </w:t>
          </w:r>
          <w:r w:rsidRPr="009D378D">
            <w:rPr>
              <w:snapToGrid w:val="0"/>
              <w:sz w:val="20"/>
            </w:rPr>
            <w:fldChar w:fldCharType="begin"/>
          </w:r>
          <w:r w:rsidRPr="009D378D">
            <w:rPr>
              <w:snapToGrid w:val="0"/>
              <w:sz w:val="20"/>
            </w:rPr>
            <w:instrText xml:space="preserve"> PAGE   \* MERGEFORMAT </w:instrText>
          </w:r>
          <w:r w:rsidRPr="009D378D">
            <w:rPr>
              <w:snapToGrid w:val="0"/>
              <w:sz w:val="20"/>
            </w:rPr>
            <w:fldChar w:fldCharType="separate"/>
          </w:r>
          <w:r w:rsidR="00781EC3">
            <w:rPr>
              <w:noProof/>
              <w:snapToGrid w:val="0"/>
              <w:sz w:val="20"/>
            </w:rPr>
            <w:t>1</w:t>
          </w:r>
          <w:r w:rsidRPr="009D378D">
            <w:rPr>
              <w:snapToGrid w:val="0"/>
              <w:sz w:val="20"/>
            </w:rPr>
            <w:fldChar w:fldCharType="end"/>
          </w:r>
          <w:r w:rsidRPr="009D378D">
            <w:rPr>
              <w:snapToGrid w:val="0"/>
              <w:sz w:val="20"/>
            </w:rPr>
            <w:t xml:space="preserve"> de </w:t>
          </w:r>
          <w:r w:rsidRPr="009D378D">
            <w:rPr>
              <w:sz w:val="20"/>
            </w:rPr>
            <w:fldChar w:fldCharType="begin"/>
          </w:r>
          <w:r w:rsidRPr="009D378D">
            <w:rPr>
              <w:sz w:val="20"/>
            </w:rPr>
            <w:instrText xml:space="preserve"> NUMPAGES   \* MERGEFORMAT </w:instrText>
          </w:r>
          <w:r w:rsidRPr="009D378D">
            <w:rPr>
              <w:sz w:val="20"/>
            </w:rPr>
            <w:fldChar w:fldCharType="separate"/>
          </w:r>
          <w:r w:rsidR="00781EC3" w:rsidRPr="00781EC3">
            <w:rPr>
              <w:noProof/>
              <w:snapToGrid w:val="0"/>
              <w:sz w:val="20"/>
            </w:rPr>
            <w:t>7</w:t>
          </w:r>
          <w:r w:rsidRPr="009D378D">
            <w:rPr>
              <w:sz w:val="20"/>
            </w:rPr>
            <w:fldChar w:fldCharType="end"/>
          </w:r>
        </w:p>
      </w:tc>
    </w:tr>
    <w:tr w:rsidR="00EC7791" w:rsidRPr="00D60AC4" w14:paraId="2CF27CE4" w14:textId="77777777" w:rsidTr="00EC7791">
      <w:trPr>
        <w:trHeight w:val="353"/>
      </w:trPr>
      <w:tc>
        <w:tcPr>
          <w:tcW w:w="1021" w:type="pct"/>
          <w:vMerge/>
          <w:tcBorders>
            <w:left w:val="double" w:sz="12" w:space="0" w:color="auto"/>
            <w:bottom w:val="double" w:sz="12" w:space="0" w:color="auto"/>
          </w:tcBorders>
          <w:shd w:val="pct5" w:color="auto" w:fill="FFFFFF"/>
        </w:tcPr>
        <w:p w14:paraId="3E4AE92F" w14:textId="77777777" w:rsidR="00EC7791" w:rsidRPr="00D60AC4" w:rsidRDefault="00EC7791" w:rsidP="00540F08">
          <w:pPr>
            <w:pStyle w:val="NoSpacing1"/>
          </w:pPr>
        </w:p>
      </w:tc>
      <w:tc>
        <w:tcPr>
          <w:tcW w:w="1409" w:type="pct"/>
          <w:tcBorders>
            <w:top w:val="nil"/>
            <w:bottom w:val="double" w:sz="12" w:space="0" w:color="auto"/>
            <w:right w:val="nil"/>
          </w:tcBorders>
          <w:shd w:val="pct5" w:color="auto" w:fill="FFFFFF"/>
          <w:vAlign w:val="bottom"/>
        </w:tcPr>
        <w:p w14:paraId="5AE079F4" w14:textId="450FC62E" w:rsidR="00EC7791" w:rsidRPr="0052085E" w:rsidRDefault="00EC7791" w:rsidP="006575A8">
          <w:pPr>
            <w:pStyle w:val="NoSpacing1"/>
            <w:rPr>
              <w:sz w:val="20"/>
            </w:rPr>
          </w:pPr>
          <w:r w:rsidRPr="0052085E">
            <w:rPr>
              <w:sz w:val="20"/>
            </w:rPr>
            <w:t>Fecha</w:t>
          </w:r>
          <w:r w:rsidRPr="003518B9">
            <w:rPr>
              <w:sz w:val="20"/>
            </w:rPr>
            <w:t xml:space="preserve">: </w:t>
          </w:r>
        </w:p>
      </w:tc>
      <w:tc>
        <w:tcPr>
          <w:tcW w:w="2570" w:type="pct"/>
          <w:tcBorders>
            <w:top w:val="nil"/>
            <w:left w:val="nil"/>
            <w:bottom w:val="double" w:sz="12" w:space="0" w:color="auto"/>
            <w:right w:val="double" w:sz="12" w:space="0" w:color="auto"/>
          </w:tcBorders>
          <w:shd w:val="pct5" w:color="auto" w:fill="FFFFFF"/>
          <w:vAlign w:val="bottom"/>
        </w:tcPr>
        <w:p w14:paraId="70B36339" w14:textId="77777777" w:rsidR="00EC7791" w:rsidRPr="008C5FBC" w:rsidRDefault="00EC7791" w:rsidP="00540F08">
          <w:pPr>
            <w:pStyle w:val="NoSpacing1"/>
            <w:tabs>
              <w:tab w:val="left" w:pos="3817"/>
            </w:tabs>
            <w:rPr>
              <w:i/>
              <w:sz w:val="20"/>
            </w:rPr>
          </w:pPr>
          <w:r>
            <w:rPr>
              <w:sz w:val="20"/>
            </w:rPr>
            <w:t xml:space="preserve">Código: </w:t>
          </w:r>
          <w:r>
            <w:rPr>
              <w:sz w:val="20"/>
              <w:szCs w:val="20"/>
              <w:lang w:val="pt-BR"/>
            </w:rPr>
            <w:t>PAE – CTO – PG – 003.01</w:t>
          </w:r>
          <w:r>
            <w:rPr>
              <w:sz w:val="20"/>
            </w:rPr>
            <w:tab/>
          </w:r>
          <w:r>
            <w:rPr>
              <w:sz w:val="20"/>
            </w:rPr>
            <w:tab/>
          </w:r>
        </w:p>
      </w:tc>
    </w:tr>
  </w:tbl>
  <w:p w14:paraId="6DAE01FB" w14:textId="77777777" w:rsidR="00777464" w:rsidRDefault="007774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  <w:lvl w:ilvl="1">
      <w:start w:val="1"/>
      <w:numFmt w:val="decimal"/>
      <w:lvlText w:val="%1.%2."/>
      <w:legacy w:legacy="1" w:legacySpace="0" w:legacyIndent="708"/>
      <w:lvlJc w:val="left"/>
      <w:pPr>
        <w:ind w:left="992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1700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2410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3116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3824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532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240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5948" w:hanging="708"/>
      </w:pPr>
    </w:lvl>
  </w:abstractNum>
  <w:abstractNum w:abstractNumId="1" w15:restartNumberingAfterBreak="0">
    <w:nsid w:val="007662CE"/>
    <w:multiLevelType w:val="hybridMultilevel"/>
    <w:tmpl w:val="81E235D6"/>
    <w:lvl w:ilvl="0" w:tplc="B1B037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735BA"/>
    <w:multiLevelType w:val="hybridMultilevel"/>
    <w:tmpl w:val="60389DF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4A3"/>
    <w:multiLevelType w:val="hybridMultilevel"/>
    <w:tmpl w:val="02665B42"/>
    <w:lvl w:ilvl="0" w:tplc="70107F6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41A7D"/>
    <w:multiLevelType w:val="hybridMultilevel"/>
    <w:tmpl w:val="E54AC68C"/>
    <w:lvl w:ilvl="0" w:tplc="B1B03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551A3"/>
    <w:multiLevelType w:val="hybridMultilevel"/>
    <w:tmpl w:val="D056201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A5F9E"/>
    <w:multiLevelType w:val="hybridMultilevel"/>
    <w:tmpl w:val="7ED889CE"/>
    <w:lvl w:ilvl="0" w:tplc="D75A2D0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1E38037B"/>
    <w:multiLevelType w:val="hybridMultilevel"/>
    <w:tmpl w:val="3AEAAC8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73EB9"/>
    <w:multiLevelType w:val="hybridMultilevel"/>
    <w:tmpl w:val="422C0F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0B4CE">
      <w:start w:val="1"/>
      <w:numFmt w:val="bullet"/>
      <w:pStyle w:val="Nota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70EE1"/>
    <w:multiLevelType w:val="hybridMultilevel"/>
    <w:tmpl w:val="12A6CEBC"/>
    <w:lvl w:ilvl="0" w:tplc="596E2A5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D14D3"/>
    <w:multiLevelType w:val="hybridMultilevel"/>
    <w:tmpl w:val="EAB6E57C"/>
    <w:lvl w:ilvl="0" w:tplc="D9D2102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3AD073DE"/>
    <w:multiLevelType w:val="multilevel"/>
    <w:tmpl w:val="0C0A001F"/>
    <w:styleLink w:val="Estilo1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6A65AB"/>
    <w:multiLevelType w:val="hybridMultilevel"/>
    <w:tmpl w:val="1F22DEC8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FA96759"/>
    <w:multiLevelType w:val="hybridMultilevel"/>
    <w:tmpl w:val="F8880F6A"/>
    <w:lvl w:ilvl="0" w:tplc="1892DC5C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  <w:color w:val="auto"/>
        <w:u w:val="no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B10AD"/>
    <w:multiLevelType w:val="multilevel"/>
    <w:tmpl w:val="561626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5" w:hanging="567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5D277F"/>
    <w:multiLevelType w:val="hybridMultilevel"/>
    <w:tmpl w:val="C396EE84"/>
    <w:lvl w:ilvl="0" w:tplc="0C0A0001">
      <w:start w:val="1"/>
      <w:numFmt w:val="bullet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16" w15:restartNumberingAfterBreak="0">
    <w:nsid w:val="48256C5C"/>
    <w:multiLevelType w:val="hybridMultilevel"/>
    <w:tmpl w:val="8D7A2534"/>
    <w:lvl w:ilvl="0" w:tplc="DCCAAB7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76EE2"/>
    <w:multiLevelType w:val="hybridMultilevel"/>
    <w:tmpl w:val="FE98C6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F4F78"/>
    <w:multiLevelType w:val="singleLevel"/>
    <w:tmpl w:val="69C424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EC80ABA"/>
    <w:multiLevelType w:val="multilevel"/>
    <w:tmpl w:val="0C0A001F"/>
    <w:numStyleLink w:val="Estilo1"/>
  </w:abstractNum>
  <w:abstractNum w:abstractNumId="20" w15:restartNumberingAfterBreak="0">
    <w:nsid w:val="5811595F"/>
    <w:multiLevelType w:val="hybridMultilevel"/>
    <w:tmpl w:val="699C1C98"/>
    <w:lvl w:ilvl="0" w:tplc="9B56E060">
      <w:start w:val="90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086C06"/>
    <w:multiLevelType w:val="hybridMultilevel"/>
    <w:tmpl w:val="386AC03A"/>
    <w:lvl w:ilvl="0" w:tplc="B1B0373E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29A74BE"/>
    <w:multiLevelType w:val="hybridMultilevel"/>
    <w:tmpl w:val="00424FBC"/>
    <w:lvl w:ilvl="0" w:tplc="2C0A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3" w15:restartNumberingAfterBreak="0">
    <w:nsid w:val="6CAB25D1"/>
    <w:multiLevelType w:val="hybridMultilevel"/>
    <w:tmpl w:val="6302C952"/>
    <w:lvl w:ilvl="0" w:tplc="3F2AA5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1B0373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F87A54"/>
    <w:multiLevelType w:val="multilevel"/>
    <w:tmpl w:val="4524DBBE"/>
    <w:lvl w:ilvl="0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0" w:hanging="1800"/>
      </w:pPr>
      <w:rPr>
        <w:rFonts w:hint="default"/>
      </w:rPr>
    </w:lvl>
  </w:abstractNum>
  <w:abstractNum w:abstractNumId="25" w15:restartNumberingAfterBreak="0">
    <w:nsid w:val="79601ACD"/>
    <w:multiLevelType w:val="hybridMultilevel"/>
    <w:tmpl w:val="D54AF960"/>
    <w:lvl w:ilvl="0" w:tplc="0C0A0001">
      <w:start w:val="1"/>
      <w:numFmt w:val="bullet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26" w15:restartNumberingAfterBreak="0">
    <w:nsid w:val="7D7E1C75"/>
    <w:multiLevelType w:val="hybridMultilevel"/>
    <w:tmpl w:val="DFD44224"/>
    <w:lvl w:ilvl="0" w:tplc="1892DC5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color w:val="auto"/>
        <w:u w:val="no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333362">
    <w:abstractNumId w:val="0"/>
  </w:num>
  <w:num w:numId="2" w16cid:durableId="510611105">
    <w:abstractNumId w:val="18"/>
  </w:num>
  <w:num w:numId="3" w16cid:durableId="187723092">
    <w:abstractNumId w:val="23"/>
  </w:num>
  <w:num w:numId="4" w16cid:durableId="1299992943">
    <w:abstractNumId w:val="8"/>
  </w:num>
  <w:num w:numId="5" w16cid:durableId="98532019">
    <w:abstractNumId w:val="11"/>
  </w:num>
  <w:num w:numId="6" w16cid:durableId="334963672">
    <w:abstractNumId w:val="14"/>
  </w:num>
  <w:num w:numId="7" w16cid:durableId="1532961823">
    <w:abstractNumId w:val="21"/>
  </w:num>
  <w:num w:numId="8" w16cid:durableId="1672682571">
    <w:abstractNumId w:val="13"/>
  </w:num>
  <w:num w:numId="9" w16cid:durableId="107160679">
    <w:abstractNumId w:val="4"/>
  </w:num>
  <w:num w:numId="10" w16cid:durableId="420368972">
    <w:abstractNumId w:val="1"/>
  </w:num>
  <w:num w:numId="11" w16cid:durableId="805317164">
    <w:abstractNumId w:val="6"/>
  </w:num>
  <w:num w:numId="12" w16cid:durableId="991179878">
    <w:abstractNumId w:val="12"/>
  </w:num>
  <w:num w:numId="13" w16cid:durableId="1057970935">
    <w:abstractNumId w:val="22"/>
  </w:num>
  <w:num w:numId="14" w16cid:durableId="802965587">
    <w:abstractNumId w:val="25"/>
  </w:num>
  <w:num w:numId="15" w16cid:durableId="2128696491">
    <w:abstractNumId w:val="15"/>
  </w:num>
  <w:num w:numId="16" w16cid:durableId="1529374231">
    <w:abstractNumId w:val="19"/>
  </w:num>
  <w:num w:numId="17" w16cid:durableId="835072160">
    <w:abstractNumId w:val="16"/>
  </w:num>
  <w:num w:numId="18" w16cid:durableId="1272326338">
    <w:abstractNumId w:val="26"/>
  </w:num>
  <w:num w:numId="19" w16cid:durableId="639774302">
    <w:abstractNumId w:val="24"/>
  </w:num>
  <w:num w:numId="20" w16cid:durableId="2141729465">
    <w:abstractNumId w:val="17"/>
  </w:num>
  <w:num w:numId="21" w16cid:durableId="602373486">
    <w:abstractNumId w:val="9"/>
  </w:num>
  <w:num w:numId="22" w16cid:durableId="759718353">
    <w:abstractNumId w:val="2"/>
  </w:num>
  <w:num w:numId="23" w16cid:durableId="85154568">
    <w:abstractNumId w:val="3"/>
  </w:num>
  <w:num w:numId="24" w16cid:durableId="1995258443">
    <w:abstractNumId w:val="10"/>
  </w:num>
  <w:num w:numId="25" w16cid:durableId="46799734">
    <w:abstractNumId w:val="7"/>
  </w:num>
  <w:num w:numId="26" w16cid:durableId="16271223">
    <w:abstractNumId w:val="5"/>
  </w:num>
  <w:num w:numId="27" w16cid:durableId="210501816">
    <w:abstractNumId w:val="20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uliano Ferrero, Florencia Victoria">
    <w15:presenceInfo w15:providerId="AD" w15:userId="S-1-5-21-33755162-1517304931-1609722162-1556158"/>
  </w15:person>
  <w15:person w15:author="Emiliani, Veronica Lorena">
    <w15:presenceInfo w15:providerId="AD" w15:userId="S::vlemiliani@pan-energy.com::57823950-ab1b-4372-a728-e12f2c016f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C4"/>
    <w:rsid w:val="00000A18"/>
    <w:rsid w:val="00003490"/>
    <w:rsid w:val="00007DE9"/>
    <w:rsid w:val="000121C7"/>
    <w:rsid w:val="00012DDC"/>
    <w:rsid w:val="00013E6D"/>
    <w:rsid w:val="00015DDF"/>
    <w:rsid w:val="0002035A"/>
    <w:rsid w:val="00023070"/>
    <w:rsid w:val="00024234"/>
    <w:rsid w:val="000258A7"/>
    <w:rsid w:val="000270D7"/>
    <w:rsid w:val="00027E90"/>
    <w:rsid w:val="00030B21"/>
    <w:rsid w:val="00033D08"/>
    <w:rsid w:val="000344A1"/>
    <w:rsid w:val="00036808"/>
    <w:rsid w:val="00037884"/>
    <w:rsid w:val="00037933"/>
    <w:rsid w:val="00040C85"/>
    <w:rsid w:val="00040F79"/>
    <w:rsid w:val="000427AC"/>
    <w:rsid w:val="00043BC8"/>
    <w:rsid w:val="00043E07"/>
    <w:rsid w:val="0004482B"/>
    <w:rsid w:val="00045D22"/>
    <w:rsid w:val="00052305"/>
    <w:rsid w:val="00052423"/>
    <w:rsid w:val="0005459F"/>
    <w:rsid w:val="00055E27"/>
    <w:rsid w:val="0005774B"/>
    <w:rsid w:val="000603CD"/>
    <w:rsid w:val="00066CCF"/>
    <w:rsid w:val="00070603"/>
    <w:rsid w:val="00072A3B"/>
    <w:rsid w:val="00073310"/>
    <w:rsid w:val="000746A5"/>
    <w:rsid w:val="00077E3C"/>
    <w:rsid w:val="00080A1B"/>
    <w:rsid w:val="000816FD"/>
    <w:rsid w:val="0008374B"/>
    <w:rsid w:val="00093C91"/>
    <w:rsid w:val="00094240"/>
    <w:rsid w:val="000966B0"/>
    <w:rsid w:val="000A1F5C"/>
    <w:rsid w:val="000A3116"/>
    <w:rsid w:val="000A3F85"/>
    <w:rsid w:val="000A736A"/>
    <w:rsid w:val="000A78E6"/>
    <w:rsid w:val="000B21CC"/>
    <w:rsid w:val="000C2250"/>
    <w:rsid w:val="000C57A5"/>
    <w:rsid w:val="000D0254"/>
    <w:rsid w:val="000D0905"/>
    <w:rsid w:val="000D0B1D"/>
    <w:rsid w:val="000D4AF3"/>
    <w:rsid w:val="000D633B"/>
    <w:rsid w:val="000E0476"/>
    <w:rsid w:val="000E0C23"/>
    <w:rsid w:val="000E1B0C"/>
    <w:rsid w:val="000E2A53"/>
    <w:rsid w:val="000E400A"/>
    <w:rsid w:val="000E7520"/>
    <w:rsid w:val="000F59AF"/>
    <w:rsid w:val="000F5CA1"/>
    <w:rsid w:val="001006E4"/>
    <w:rsid w:val="00103667"/>
    <w:rsid w:val="00104E4E"/>
    <w:rsid w:val="001050BC"/>
    <w:rsid w:val="00105EE5"/>
    <w:rsid w:val="00106A00"/>
    <w:rsid w:val="00106D07"/>
    <w:rsid w:val="00112EAF"/>
    <w:rsid w:val="00115CC1"/>
    <w:rsid w:val="00121D20"/>
    <w:rsid w:val="0012219B"/>
    <w:rsid w:val="001230EF"/>
    <w:rsid w:val="00123B8B"/>
    <w:rsid w:val="00123EB0"/>
    <w:rsid w:val="00127299"/>
    <w:rsid w:val="001277C6"/>
    <w:rsid w:val="001301B2"/>
    <w:rsid w:val="00132934"/>
    <w:rsid w:val="00133963"/>
    <w:rsid w:val="00134844"/>
    <w:rsid w:val="001364BE"/>
    <w:rsid w:val="001401D5"/>
    <w:rsid w:val="00144860"/>
    <w:rsid w:val="001458C3"/>
    <w:rsid w:val="001461D7"/>
    <w:rsid w:val="00150338"/>
    <w:rsid w:val="00150512"/>
    <w:rsid w:val="00152ACA"/>
    <w:rsid w:val="00156A27"/>
    <w:rsid w:val="00162041"/>
    <w:rsid w:val="00165246"/>
    <w:rsid w:val="001722E3"/>
    <w:rsid w:val="00177B43"/>
    <w:rsid w:val="00177C2A"/>
    <w:rsid w:val="00177EE2"/>
    <w:rsid w:val="00180D6D"/>
    <w:rsid w:val="00181759"/>
    <w:rsid w:val="00185BFB"/>
    <w:rsid w:val="00186508"/>
    <w:rsid w:val="00186BAA"/>
    <w:rsid w:val="00187290"/>
    <w:rsid w:val="00192A79"/>
    <w:rsid w:val="00195B52"/>
    <w:rsid w:val="0019627A"/>
    <w:rsid w:val="001962D1"/>
    <w:rsid w:val="001966E9"/>
    <w:rsid w:val="00196818"/>
    <w:rsid w:val="00196963"/>
    <w:rsid w:val="001A0155"/>
    <w:rsid w:val="001A1FAB"/>
    <w:rsid w:val="001A4C31"/>
    <w:rsid w:val="001A6B1F"/>
    <w:rsid w:val="001B09AF"/>
    <w:rsid w:val="001B2613"/>
    <w:rsid w:val="001B3144"/>
    <w:rsid w:val="001B571F"/>
    <w:rsid w:val="001B5C4B"/>
    <w:rsid w:val="001C556D"/>
    <w:rsid w:val="001D14BC"/>
    <w:rsid w:val="001D484E"/>
    <w:rsid w:val="001D52AE"/>
    <w:rsid w:val="001D55D0"/>
    <w:rsid w:val="001D6A56"/>
    <w:rsid w:val="001E22A3"/>
    <w:rsid w:val="001E59CF"/>
    <w:rsid w:val="001F0C59"/>
    <w:rsid w:val="001F143D"/>
    <w:rsid w:val="001F1C6D"/>
    <w:rsid w:val="001F2169"/>
    <w:rsid w:val="001F67B2"/>
    <w:rsid w:val="001F77E7"/>
    <w:rsid w:val="00203727"/>
    <w:rsid w:val="00203C0D"/>
    <w:rsid w:val="002062EE"/>
    <w:rsid w:val="00211E4C"/>
    <w:rsid w:val="00213035"/>
    <w:rsid w:val="00213761"/>
    <w:rsid w:val="002140A9"/>
    <w:rsid w:val="00214D19"/>
    <w:rsid w:val="0021508B"/>
    <w:rsid w:val="00220EEB"/>
    <w:rsid w:val="002227EA"/>
    <w:rsid w:val="0022379D"/>
    <w:rsid w:val="00224A56"/>
    <w:rsid w:val="00224FF1"/>
    <w:rsid w:val="00226087"/>
    <w:rsid w:val="002278C3"/>
    <w:rsid w:val="00231C5E"/>
    <w:rsid w:val="002343A3"/>
    <w:rsid w:val="00236B91"/>
    <w:rsid w:val="00242691"/>
    <w:rsid w:val="00242BA6"/>
    <w:rsid w:val="00242D17"/>
    <w:rsid w:val="0024552D"/>
    <w:rsid w:val="00245B00"/>
    <w:rsid w:val="00245C22"/>
    <w:rsid w:val="002500E3"/>
    <w:rsid w:val="00257DF0"/>
    <w:rsid w:val="00260555"/>
    <w:rsid w:val="00260D46"/>
    <w:rsid w:val="00262731"/>
    <w:rsid w:val="00262A14"/>
    <w:rsid w:val="0026317A"/>
    <w:rsid w:val="00267DA2"/>
    <w:rsid w:val="00270C60"/>
    <w:rsid w:val="00272214"/>
    <w:rsid w:val="00281D4A"/>
    <w:rsid w:val="002820A9"/>
    <w:rsid w:val="002829A5"/>
    <w:rsid w:val="00282CAC"/>
    <w:rsid w:val="00283B72"/>
    <w:rsid w:val="00283EED"/>
    <w:rsid w:val="00287A8F"/>
    <w:rsid w:val="00296485"/>
    <w:rsid w:val="00297DEB"/>
    <w:rsid w:val="002A0596"/>
    <w:rsid w:val="002A0915"/>
    <w:rsid w:val="002A33A0"/>
    <w:rsid w:val="002A5E9B"/>
    <w:rsid w:val="002A73E1"/>
    <w:rsid w:val="002A78C7"/>
    <w:rsid w:val="002B29AD"/>
    <w:rsid w:val="002B6ED4"/>
    <w:rsid w:val="002B6F9E"/>
    <w:rsid w:val="002C00BA"/>
    <w:rsid w:val="002C15C0"/>
    <w:rsid w:val="002C19AF"/>
    <w:rsid w:val="002C3732"/>
    <w:rsid w:val="002C3A63"/>
    <w:rsid w:val="002C61CF"/>
    <w:rsid w:val="002C790B"/>
    <w:rsid w:val="002C7F53"/>
    <w:rsid w:val="002D0DE4"/>
    <w:rsid w:val="002D1C00"/>
    <w:rsid w:val="002E0848"/>
    <w:rsid w:val="002E436D"/>
    <w:rsid w:val="002E72BE"/>
    <w:rsid w:val="002E7B28"/>
    <w:rsid w:val="002F5A95"/>
    <w:rsid w:val="00300469"/>
    <w:rsid w:val="00300665"/>
    <w:rsid w:val="00300B9C"/>
    <w:rsid w:val="00302D1E"/>
    <w:rsid w:val="00305298"/>
    <w:rsid w:val="00311882"/>
    <w:rsid w:val="0031234E"/>
    <w:rsid w:val="003154AF"/>
    <w:rsid w:val="0031595C"/>
    <w:rsid w:val="00323247"/>
    <w:rsid w:val="00333676"/>
    <w:rsid w:val="003355AB"/>
    <w:rsid w:val="00341890"/>
    <w:rsid w:val="003431BC"/>
    <w:rsid w:val="00343DC9"/>
    <w:rsid w:val="00350909"/>
    <w:rsid w:val="00351298"/>
    <w:rsid w:val="0035134C"/>
    <w:rsid w:val="00353495"/>
    <w:rsid w:val="0035395D"/>
    <w:rsid w:val="00355A9F"/>
    <w:rsid w:val="00355CD5"/>
    <w:rsid w:val="003639E2"/>
    <w:rsid w:val="00363CC7"/>
    <w:rsid w:val="003640AD"/>
    <w:rsid w:val="0036442D"/>
    <w:rsid w:val="003744A8"/>
    <w:rsid w:val="00377793"/>
    <w:rsid w:val="00380606"/>
    <w:rsid w:val="00380A95"/>
    <w:rsid w:val="0038200B"/>
    <w:rsid w:val="00382CCE"/>
    <w:rsid w:val="0038409D"/>
    <w:rsid w:val="00390C00"/>
    <w:rsid w:val="00391F72"/>
    <w:rsid w:val="00392D77"/>
    <w:rsid w:val="00394264"/>
    <w:rsid w:val="00395FC3"/>
    <w:rsid w:val="00396CC9"/>
    <w:rsid w:val="003975AB"/>
    <w:rsid w:val="003A0774"/>
    <w:rsid w:val="003A61D2"/>
    <w:rsid w:val="003B01B6"/>
    <w:rsid w:val="003B0D09"/>
    <w:rsid w:val="003B2C3C"/>
    <w:rsid w:val="003B4A65"/>
    <w:rsid w:val="003B4AEF"/>
    <w:rsid w:val="003C2933"/>
    <w:rsid w:val="003C330E"/>
    <w:rsid w:val="003C3BF4"/>
    <w:rsid w:val="003C51B6"/>
    <w:rsid w:val="003D0296"/>
    <w:rsid w:val="003D0977"/>
    <w:rsid w:val="003D6EB7"/>
    <w:rsid w:val="003E328D"/>
    <w:rsid w:val="003E4126"/>
    <w:rsid w:val="003E4E90"/>
    <w:rsid w:val="003E7122"/>
    <w:rsid w:val="003F2592"/>
    <w:rsid w:val="003F38C5"/>
    <w:rsid w:val="004009DD"/>
    <w:rsid w:val="00407B11"/>
    <w:rsid w:val="00420FF9"/>
    <w:rsid w:val="004216A4"/>
    <w:rsid w:val="004228B0"/>
    <w:rsid w:val="00423F64"/>
    <w:rsid w:val="00424179"/>
    <w:rsid w:val="00433B00"/>
    <w:rsid w:val="0043586D"/>
    <w:rsid w:val="004437F8"/>
    <w:rsid w:val="00443D35"/>
    <w:rsid w:val="004468D1"/>
    <w:rsid w:val="00447AC5"/>
    <w:rsid w:val="004518A1"/>
    <w:rsid w:val="004519FA"/>
    <w:rsid w:val="00455689"/>
    <w:rsid w:val="00456226"/>
    <w:rsid w:val="00456AF1"/>
    <w:rsid w:val="00460A87"/>
    <w:rsid w:val="00461121"/>
    <w:rsid w:val="0046278D"/>
    <w:rsid w:val="00465DEF"/>
    <w:rsid w:val="00466AB5"/>
    <w:rsid w:val="00466EA1"/>
    <w:rsid w:val="004778B4"/>
    <w:rsid w:val="00484FE8"/>
    <w:rsid w:val="0048580E"/>
    <w:rsid w:val="00493C03"/>
    <w:rsid w:val="004956B2"/>
    <w:rsid w:val="004958EE"/>
    <w:rsid w:val="004A096D"/>
    <w:rsid w:val="004A0DBD"/>
    <w:rsid w:val="004A1436"/>
    <w:rsid w:val="004A1EDD"/>
    <w:rsid w:val="004A3F03"/>
    <w:rsid w:val="004B11EF"/>
    <w:rsid w:val="004C3A8E"/>
    <w:rsid w:val="004C42A5"/>
    <w:rsid w:val="004D4865"/>
    <w:rsid w:val="004D629F"/>
    <w:rsid w:val="004E257D"/>
    <w:rsid w:val="004E5769"/>
    <w:rsid w:val="004E67D9"/>
    <w:rsid w:val="004E72BE"/>
    <w:rsid w:val="004F1315"/>
    <w:rsid w:val="004F1BCC"/>
    <w:rsid w:val="004F1FC0"/>
    <w:rsid w:val="004F6124"/>
    <w:rsid w:val="00505CFF"/>
    <w:rsid w:val="0050791E"/>
    <w:rsid w:val="00510D77"/>
    <w:rsid w:val="00511469"/>
    <w:rsid w:val="0051474E"/>
    <w:rsid w:val="00515B8D"/>
    <w:rsid w:val="00517E4C"/>
    <w:rsid w:val="00523BB6"/>
    <w:rsid w:val="00526275"/>
    <w:rsid w:val="0053276C"/>
    <w:rsid w:val="00532DF4"/>
    <w:rsid w:val="00536D84"/>
    <w:rsid w:val="005378F1"/>
    <w:rsid w:val="00540F08"/>
    <w:rsid w:val="00541BC8"/>
    <w:rsid w:val="005438EE"/>
    <w:rsid w:val="005469C2"/>
    <w:rsid w:val="005516AE"/>
    <w:rsid w:val="00551F55"/>
    <w:rsid w:val="0055329D"/>
    <w:rsid w:val="005545B4"/>
    <w:rsid w:val="00555DE1"/>
    <w:rsid w:val="005572D3"/>
    <w:rsid w:val="00557FF2"/>
    <w:rsid w:val="005605A0"/>
    <w:rsid w:val="00566D80"/>
    <w:rsid w:val="00566DDC"/>
    <w:rsid w:val="00567670"/>
    <w:rsid w:val="00571216"/>
    <w:rsid w:val="00572E23"/>
    <w:rsid w:val="00572EFC"/>
    <w:rsid w:val="005758B5"/>
    <w:rsid w:val="0057596C"/>
    <w:rsid w:val="005771DB"/>
    <w:rsid w:val="00582670"/>
    <w:rsid w:val="00584048"/>
    <w:rsid w:val="00591642"/>
    <w:rsid w:val="0059319D"/>
    <w:rsid w:val="005A13BC"/>
    <w:rsid w:val="005A1508"/>
    <w:rsid w:val="005A2C55"/>
    <w:rsid w:val="005A2F3C"/>
    <w:rsid w:val="005A6D50"/>
    <w:rsid w:val="005B2C9A"/>
    <w:rsid w:val="005C0CA5"/>
    <w:rsid w:val="005C10BF"/>
    <w:rsid w:val="005C6482"/>
    <w:rsid w:val="005C7A5A"/>
    <w:rsid w:val="005D09C8"/>
    <w:rsid w:val="005D25E2"/>
    <w:rsid w:val="005D338E"/>
    <w:rsid w:val="005D4870"/>
    <w:rsid w:val="005D4B96"/>
    <w:rsid w:val="005D5B6A"/>
    <w:rsid w:val="005D762F"/>
    <w:rsid w:val="005F3AA3"/>
    <w:rsid w:val="005F44BB"/>
    <w:rsid w:val="005F5C22"/>
    <w:rsid w:val="005F68BB"/>
    <w:rsid w:val="006074F0"/>
    <w:rsid w:val="00611399"/>
    <w:rsid w:val="0061549F"/>
    <w:rsid w:val="00617397"/>
    <w:rsid w:val="00617549"/>
    <w:rsid w:val="006203F6"/>
    <w:rsid w:val="006221F2"/>
    <w:rsid w:val="00623521"/>
    <w:rsid w:val="00623ED3"/>
    <w:rsid w:val="0062476F"/>
    <w:rsid w:val="006310EB"/>
    <w:rsid w:val="006317B8"/>
    <w:rsid w:val="006326F6"/>
    <w:rsid w:val="006333FC"/>
    <w:rsid w:val="006367C6"/>
    <w:rsid w:val="006405A1"/>
    <w:rsid w:val="00642741"/>
    <w:rsid w:val="00646076"/>
    <w:rsid w:val="006461F3"/>
    <w:rsid w:val="00650EAF"/>
    <w:rsid w:val="00651475"/>
    <w:rsid w:val="00653F9C"/>
    <w:rsid w:val="006545EF"/>
    <w:rsid w:val="006575A8"/>
    <w:rsid w:val="006616C0"/>
    <w:rsid w:val="00662C99"/>
    <w:rsid w:val="00663173"/>
    <w:rsid w:val="0066375C"/>
    <w:rsid w:val="00664AEC"/>
    <w:rsid w:val="00666A33"/>
    <w:rsid w:val="006712B2"/>
    <w:rsid w:val="006755D5"/>
    <w:rsid w:val="00675A63"/>
    <w:rsid w:val="006814CD"/>
    <w:rsid w:val="006822C5"/>
    <w:rsid w:val="00682D5C"/>
    <w:rsid w:val="006837E4"/>
    <w:rsid w:val="00691022"/>
    <w:rsid w:val="00691F5B"/>
    <w:rsid w:val="00695029"/>
    <w:rsid w:val="00695D88"/>
    <w:rsid w:val="00697CD0"/>
    <w:rsid w:val="006A1E06"/>
    <w:rsid w:val="006B4789"/>
    <w:rsid w:val="006B7591"/>
    <w:rsid w:val="006C0344"/>
    <w:rsid w:val="006C1475"/>
    <w:rsid w:val="006C32E7"/>
    <w:rsid w:val="006C4FDE"/>
    <w:rsid w:val="006C5413"/>
    <w:rsid w:val="006C7E1D"/>
    <w:rsid w:val="006D0154"/>
    <w:rsid w:val="006D1B3C"/>
    <w:rsid w:val="006D1B71"/>
    <w:rsid w:val="006D5AC7"/>
    <w:rsid w:val="006D6B91"/>
    <w:rsid w:val="006D7A30"/>
    <w:rsid w:val="006E1620"/>
    <w:rsid w:val="006E2C2B"/>
    <w:rsid w:val="006E4AA0"/>
    <w:rsid w:val="006E6AC2"/>
    <w:rsid w:val="006F51C4"/>
    <w:rsid w:val="006F5FCA"/>
    <w:rsid w:val="00701F8A"/>
    <w:rsid w:val="0070504E"/>
    <w:rsid w:val="00707E60"/>
    <w:rsid w:val="00713419"/>
    <w:rsid w:val="007137DB"/>
    <w:rsid w:val="00714378"/>
    <w:rsid w:val="007151D7"/>
    <w:rsid w:val="00721835"/>
    <w:rsid w:val="0072259C"/>
    <w:rsid w:val="007234AB"/>
    <w:rsid w:val="00725B42"/>
    <w:rsid w:val="00731CDA"/>
    <w:rsid w:val="007320E8"/>
    <w:rsid w:val="007330D1"/>
    <w:rsid w:val="00736578"/>
    <w:rsid w:val="007365F0"/>
    <w:rsid w:val="0074381C"/>
    <w:rsid w:val="0074395D"/>
    <w:rsid w:val="00743D4E"/>
    <w:rsid w:val="00744643"/>
    <w:rsid w:val="00744F27"/>
    <w:rsid w:val="007479BD"/>
    <w:rsid w:val="00750F07"/>
    <w:rsid w:val="0075261A"/>
    <w:rsid w:val="0075377E"/>
    <w:rsid w:val="00753D3C"/>
    <w:rsid w:val="00773275"/>
    <w:rsid w:val="00773767"/>
    <w:rsid w:val="00774EB8"/>
    <w:rsid w:val="00777464"/>
    <w:rsid w:val="00781538"/>
    <w:rsid w:val="00781EC3"/>
    <w:rsid w:val="00782BA1"/>
    <w:rsid w:val="00784357"/>
    <w:rsid w:val="00784535"/>
    <w:rsid w:val="0078527C"/>
    <w:rsid w:val="00785668"/>
    <w:rsid w:val="00794536"/>
    <w:rsid w:val="00794CEF"/>
    <w:rsid w:val="007A175A"/>
    <w:rsid w:val="007B1233"/>
    <w:rsid w:val="007B2BF0"/>
    <w:rsid w:val="007B3857"/>
    <w:rsid w:val="007B4461"/>
    <w:rsid w:val="007C01CF"/>
    <w:rsid w:val="007C22CA"/>
    <w:rsid w:val="007C2E91"/>
    <w:rsid w:val="007C38EB"/>
    <w:rsid w:val="007C4C45"/>
    <w:rsid w:val="007C6657"/>
    <w:rsid w:val="007D12FF"/>
    <w:rsid w:val="007D76D0"/>
    <w:rsid w:val="007D7F59"/>
    <w:rsid w:val="007E132B"/>
    <w:rsid w:val="007E14AF"/>
    <w:rsid w:val="007E1E05"/>
    <w:rsid w:val="007E1F00"/>
    <w:rsid w:val="007E6042"/>
    <w:rsid w:val="007E61F7"/>
    <w:rsid w:val="007E66A6"/>
    <w:rsid w:val="007F1766"/>
    <w:rsid w:val="007F1E23"/>
    <w:rsid w:val="007F205B"/>
    <w:rsid w:val="007F495F"/>
    <w:rsid w:val="007F7645"/>
    <w:rsid w:val="008001E9"/>
    <w:rsid w:val="0080052A"/>
    <w:rsid w:val="00800DE6"/>
    <w:rsid w:val="008020F1"/>
    <w:rsid w:val="00803701"/>
    <w:rsid w:val="00803D52"/>
    <w:rsid w:val="00804F3A"/>
    <w:rsid w:val="00813821"/>
    <w:rsid w:val="00813AB3"/>
    <w:rsid w:val="00813CDD"/>
    <w:rsid w:val="00813EB8"/>
    <w:rsid w:val="00814BA6"/>
    <w:rsid w:val="00814F64"/>
    <w:rsid w:val="00815ECF"/>
    <w:rsid w:val="00817101"/>
    <w:rsid w:val="00817C85"/>
    <w:rsid w:val="0082088D"/>
    <w:rsid w:val="00823CD9"/>
    <w:rsid w:val="00824A2F"/>
    <w:rsid w:val="00826209"/>
    <w:rsid w:val="0083053E"/>
    <w:rsid w:val="00835772"/>
    <w:rsid w:val="00836DE4"/>
    <w:rsid w:val="00840B74"/>
    <w:rsid w:val="00845B0C"/>
    <w:rsid w:val="00846428"/>
    <w:rsid w:val="00847B98"/>
    <w:rsid w:val="00855808"/>
    <w:rsid w:val="00860385"/>
    <w:rsid w:val="00861D7B"/>
    <w:rsid w:val="008654D5"/>
    <w:rsid w:val="008666BB"/>
    <w:rsid w:val="00866835"/>
    <w:rsid w:val="008716E4"/>
    <w:rsid w:val="0087186E"/>
    <w:rsid w:val="00877EF5"/>
    <w:rsid w:val="00882629"/>
    <w:rsid w:val="0088738D"/>
    <w:rsid w:val="00890473"/>
    <w:rsid w:val="00891DCF"/>
    <w:rsid w:val="0089221B"/>
    <w:rsid w:val="0089606A"/>
    <w:rsid w:val="008A1094"/>
    <w:rsid w:val="008A12CE"/>
    <w:rsid w:val="008A2C37"/>
    <w:rsid w:val="008A2D17"/>
    <w:rsid w:val="008A6E92"/>
    <w:rsid w:val="008B0262"/>
    <w:rsid w:val="008B0710"/>
    <w:rsid w:val="008B1438"/>
    <w:rsid w:val="008B3E39"/>
    <w:rsid w:val="008B49BB"/>
    <w:rsid w:val="008B59F1"/>
    <w:rsid w:val="008B5FF0"/>
    <w:rsid w:val="008C008B"/>
    <w:rsid w:val="008C0D30"/>
    <w:rsid w:val="008C2959"/>
    <w:rsid w:val="008C362E"/>
    <w:rsid w:val="008C3657"/>
    <w:rsid w:val="008C5FBC"/>
    <w:rsid w:val="008C64A3"/>
    <w:rsid w:val="008D182A"/>
    <w:rsid w:val="008D3D81"/>
    <w:rsid w:val="008D5B6E"/>
    <w:rsid w:val="008D5DEE"/>
    <w:rsid w:val="008D5EE5"/>
    <w:rsid w:val="008E1929"/>
    <w:rsid w:val="008E4E26"/>
    <w:rsid w:val="008E6082"/>
    <w:rsid w:val="008E6C6C"/>
    <w:rsid w:val="008F297D"/>
    <w:rsid w:val="008F4463"/>
    <w:rsid w:val="008F471A"/>
    <w:rsid w:val="008F707A"/>
    <w:rsid w:val="008F7A63"/>
    <w:rsid w:val="00901AE1"/>
    <w:rsid w:val="00902643"/>
    <w:rsid w:val="0090638F"/>
    <w:rsid w:val="009074AB"/>
    <w:rsid w:val="00911A95"/>
    <w:rsid w:val="00920E17"/>
    <w:rsid w:val="00921561"/>
    <w:rsid w:val="0092237C"/>
    <w:rsid w:val="0092426A"/>
    <w:rsid w:val="00925EEB"/>
    <w:rsid w:val="0092708C"/>
    <w:rsid w:val="00931A68"/>
    <w:rsid w:val="00932DEB"/>
    <w:rsid w:val="009423E6"/>
    <w:rsid w:val="00945199"/>
    <w:rsid w:val="00947105"/>
    <w:rsid w:val="00947C95"/>
    <w:rsid w:val="0095037D"/>
    <w:rsid w:val="00956E93"/>
    <w:rsid w:val="00961A71"/>
    <w:rsid w:val="00962608"/>
    <w:rsid w:val="00962BE1"/>
    <w:rsid w:val="00966CB2"/>
    <w:rsid w:val="00967988"/>
    <w:rsid w:val="00970A26"/>
    <w:rsid w:val="00973FB7"/>
    <w:rsid w:val="00975AC9"/>
    <w:rsid w:val="00982B90"/>
    <w:rsid w:val="00983875"/>
    <w:rsid w:val="00983D8A"/>
    <w:rsid w:val="0098483B"/>
    <w:rsid w:val="00984E21"/>
    <w:rsid w:val="00987EFC"/>
    <w:rsid w:val="00992869"/>
    <w:rsid w:val="00992A65"/>
    <w:rsid w:val="00993EFD"/>
    <w:rsid w:val="009959C4"/>
    <w:rsid w:val="00997F48"/>
    <w:rsid w:val="009A0639"/>
    <w:rsid w:val="009A2199"/>
    <w:rsid w:val="009A47FD"/>
    <w:rsid w:val="009A48AA"/>
    <w:rsid w:val="009A6E32"/>
    <w:rsid w:val="009B366D"/>
    <w:rsid w:val="009B47C2"/>
    <w:rsid w:val="009B4E35"/>
    <w:rsid w:val="009C0B94"/>
    <w:rsid w:val="009C2286"/>
    <w:rsid w:val="009C467D"/>
    <w:rsid w:val="009C6306"/>
    <w:rsid w:val="009D1B50"/>
    <w:rsid w:val="009D2F4F"/>
    <w:rsid w:val="009D4957"/>
    <w:rsid w:val="009D7114"/>
    <w:rsid w:val="009D727C"/>
    <w:rsid w:val="009E42CD"/>
    <w:rsid w:val="009E6908"/>
    <w:rsid w:val="009E71D8"/>
    <w:rsid w:val="009E744E"/>
    <w:rsid w:val="009E7663"/>
    <w:rsid w:val="009F12C5"/>
    <w:rsid w:val="009F1500"/>
    <w:rsid w:val="009F2D84"/>
    <w:rsid w:val="009F2E92"/>
    <w:rsid w:val="00A009CE"/>
    <w:rsid w:val="00A04441"/>
    <w:rsid w:val="00A07016"/>
    <w:rsid w:val="00A07F1C"/>
    <w:rsid w:val="00A12E57"/>
    <w:rsid w:val="00A13C5C"/>
    <w:rsid w:val="00A17944"/>
    <w:rsid w:val="00A20638"/>
    <w:rsid w:val="00A208ED"/>
    <w:rsid w:val="00A21947"/>
    <w:rsid w:val="00A24A8B"/>
    <w:rsid w:val="00A26D1A"/>
    <w:rsid w:val="00A3087C"/>
    <w:rsid w:val="00A3172A"/>
    <w:rsid w:val="00A31A22"/>
    <w:rsid w:val="00A51428"/>
    <w:rsid w:val="00A51C71"/>
    <w:rsid w:val="00A56044"/>
    <w:rsid w:val="00A56FFD"/>
    <w:rsid w:val="00A579EA"/>
    <w:rsid w:val="00A605D2"/>
    <w:rsid w:val="00A61933"/>
    <w:rsid w:val="00A61E24"/>
    <w:rsid w:val="00A659CD"/>
    <w:rsid w:val="00A67538"/>
    <w:rsid w:val="00A67CE4"/>
    <w:rsid w:val="00A75247"/>
    <w:rsid w:val="00A75367"/>
    <w:rsid w:val="00A76EAD"/>
    <w:rsid w:val="00A778B2"/>
    <w:rsid w:val="00A828AD"/>
    <w:rsid w:val="00A90DA3"/>
    <w:rsid w:val="00A9268D"/>
    <w:rsid w:val="00A93C64"/>
    <w:rsid w:val="00A95747"/>
    <w:rsid w:val="00A97525"/>
    <w:rsid w:val="00AA0C63"/>
    <w:rsid w:val="00AA17FD"/>
    <w:rsid w:val="00AB1C4F"/>
    <w:rsid w:val="00AB2B0A"/>
    <w:rsid w:val="00AB3B38"/>
    <w:rsid w:val="00AC4EE5"/>
    <w:rsid w:val="00AC6044"/>
    <w:rsid w:val="00AC76CA"/>
    <w:rsid w:val="00AD5081"/>
    <w:rsid w:val="00AD599A"/>
    <w:rsid w:val="00AD6069"/>
    <w:rsid w:val="00AD784E"/>
    <w:rsid w:val="00AE3BBA"/>
    <w:rsid w:val="00AE6BD3"/>
    <w:rsid w:val="00AE769C"/>
    <w:rsid w:val="00AF0AE8"/>
    <w:rsid w:val="00AF1B0B"/>
    <w:rsid w:val="00AF347E"/>
    <w:rsid w:val="00AF6325"/>
    <w:rsid w:val="00B076B0"/>
    <w:rsid w:val="00B12E67"/>
    <w:rsid w:val="00B13FBF"/>
    <w:rsid w:val="00B14D86"/>
    <w:rsid w:val="00B159AA"/>
    <w:rsid w:val="00B172D9"/>
    <w:rsid w:val="00B1745A"/>
    <w:rsid w:val="00B1750A"/>
    <w:rsid w:val="00B17BAC"/>
    <w:rsid w:val="00B23E3E"/>
    <w:rsid w:val="00B31BD0"/>
    <w:rsid w:val="00B325B3"/>
    <w:rsid w:val="00B325E2"/>
    <w:rsid w:val="00B3568C"/>
    <w:rsid w:val="00B41FE3"/>
    <w:rsid w:val="00B43C5D"/>
    <w:rsid w:val="00B46378"/>
    <w:rsid w:val="00B466F5"/>
    <w:rsid w:val="00B5303E"/>
    <w:rsid w:val="00B543EB"/>
    <w:rsid w:val="00B548B8"/>
    <w:rsid w:val="00B56787"/>
    <w:rsid w:val="00B56989"/>
    <w:rsid w:val="00B573E2"/>
    <w:rsid w:val="00B57460"/>
    <w:rsid w:val="00B575D2"/>
    <w:rsid w:val="00B62B48"/>
    <w:rsid w:val="00B66A93"/>
    <w:rsid w:val="00B738A2"/>
    <w:rsid w:val="00B75006"/>
    <w:rsid w:val="00B7535F"/>
    <w:rsid w:val="00B76F17"/>
    <w:rsid w:val="00B77C76"/>
    <w:rsid w:val="00B80814"/>
    <w:rsid w:val="00B81219"/>
    <w:rsid w:val="00B81340"/>
    <w:rsid w:val="00B82FD8"/>
    <w:rsid w:val="00B84250"/>
    <w:rsid w:val="00B84B27"/>
    <w:rsid w:val="00B85050"/>
    <w:rsid w:val="00B859DF"/>
    <w:rsid w:val="00B91CAC"/>
    <w:rsid w:val="00B93DE2"/>
    <w:rsid w:val="00B9571B"/>
    <w:rsid w:val="00B96E37"/>
    <w:rsid w:val="00BA15A2"/>
    <w:rsid w:val="00BA2089"/>
    <w:rsid w:val="00BA300E"/>
    <w:rsid w:val="00BA43D5"/>
    <w:rsid w:val="00BA56C8"/>
    <w:rsid w:val="00BA6EDA"/>
    <w:rsid w:val="00BB2977"/>
    <w:rsid w:val="00BB5950"/>
    <w:rsid w:val="00BC51CD"/>
    <w:rsid w:val="00BC6772"/>
    <w:rsid w:val="00BD37D6"/>
    <w:rsid w:val="00BD4FDA"/>
    <w:rsid w:val="00BD52D2"/>
    <w:rsid w:val="00BE4E11"/>
    <w:rsid w:val="00BF0CBF"/>
    <w:rsid w:val="00BF12CF"/>
    <w:rsid w:val="00C002AE"/>
    <w:rsid w:val="00C01108"/>
    <w:rsid w:val="00C03C51"/>
    <w:rsid w:val="00C042EB"/>
    <w:rsid w:val="00C104A8"/>
    <w:rsid w:val="00C1514B"/>
    <w:rsid w:val="00C16565"/>
    <w:rsid w:val="00C2113F"/>
    <w:rsid w:val="00C24308"/>
    <w:rsid w:val="00C27C18"/>
    <w:rsid w:val="00C27D2C"/>
    <w:rsid w:val="00C27D30"/>
    <w:rsid w:val="00C3509C"/>
    <w:rsid w:val="00C355F4"/>
    <w:rsid w:val="00C35EE0"/>
    <w:rsid w:val="00C37940"/>
    <w:rsid w:val="00C37D36"/>
    <w:rsid w:val="00C41622"/>
    <w:rsid w:val="00C41EEF"/>
    <w:rsid w:val="00C42054"/>
    <w:rsid w:val="00C441AD"/>
    <w:rsid w:val="00C44520"/>
    <w:rsid w:val="00C45321"/>
    <w:rsid w:val="00C50470"/>
    <w:rsid w:val="00C570A4"/>
    <w:rsid w:val="00C600F6"/>
    <w:rsid w:val="00C6077D"/>
    <w:rsid w:val="00C62E62"/>
    <w:rsid w:val="00C65985"/>
    <w:rsid w:val="00C74235"/>
    <w:rsid w:val="00C77B51"/>
    <w:rsid w:val="00C81337"/>
    <w:rsid w:val="00C84DCD"/>
    <w:rsid w:val="00C850B5"/>
    <w:rsid w:val="00C85584"/>
    <w:rsid w:val="00C87772"/>
    <w:rsid w:val="00C92D7F"/>
    <w:rsid w:val="00C94638"/>
    <w:rsid w:val="00C97272"/>
    <w:rsid w:val="00CA2DB4"/>
    <w:rsid w:val="00CA2FE8"/>
    <w:rsid w:val="00CA3B0E"/>
    <w:rsid w:val="00CA77E0"/>
    <w:rsid w:val="00CA7C6B"/>
    <w:rsid w:val="00CB16D9"/>
    <w:rsid w:val="00CB1F04"/>
    <w:rsid w:val="00CB340B"/>
    <w:rsid w:val="00CB5BAD"/>
    <w:rsid w:val="00CB6CD7"/>
    <w:rsid w:val="00CB7493"/>
    <w:rsid w:val="00CB7FF3"/>
    <w:rsid w:val="00CC040C"/>
    <w:rsid w:val="00CC247F"/>
    <w:rsid w:val="00CC36A8"/>
    <w:rsid w:val="00CC733E"/>
    <w:rsid w:val="00CD13AA"/>
    <w:rsid w:val="00CD29C0"/>
    <w:rsid w:val="00CD5448"/>
    <w:rsid w:val="00CD7099"/>
    <w:rsid w:val="00CE0DEA"/>
    <w:rsid w:val="00CE1E8C"/>
    <w:rsid w:val="00CE2F96"/>
    <w:rsid w:val="00CE3BBF"/>
    <w:rsid w:val="00CE6287"/>
    <w:rsid w:val="00CE6E78"/>
    <w:rsid w:val="00CE7499"/>
    <w:rsid w:val="00CF0E44"/>
    <w:rsid w:val="00CF24EB"/>
    <w:rsid w:val="00CF2CEE"/>
    <w:rsid w:val="00CF6458"/>
    <w:rsid w:val="00D00739"/>
    <w:rsid w:val="00D00C8C"/>
    <w:rsid w:val="00D035A5"/>
    <w:rsid w:val="00D07A03"/>
    <w:rsid w:val="00D1107F"/>
    <w:rsid w:val="00D1200D"/>
    <w:rsid w:val="00D22384"/>
    <w:rsid w:val="00D264D1"/>
    <w:rsid w:val="00D303F5"/>
    <w:rsid w:val="00D329C4"/>
    <w:rsid w:val="00D3369C"/>
    <w:rsid w:val="00D3572D"/>
    <w:rsid w:val="00D40671"/>
    <w:rsid w:val="00D4338B"/>
    <w:rsid w:val="00D475ED"/>
    <w:rsid w:val="00D524B8"/>
    <w:rsid w:val="00D63761"/>
    <w:rsid w:val="00D639FA"/>
    <w:rsid w:val="00D64D26"/>
    <w:rsid w:val="00D72F50"/>
    <w:rsid w:val="00D80910"/>
    <w:rsid w:val="00D81221"/>
    <w:rsid w:val="00D85E7F"/>
    <w:rsid w:val="00D92313"/>
    <w:rsid w:val="00DA0385"/>
    <w:rsid w:val="00DA6364"/>
    <w:rsid w:val="00DA6429"/>
    <w:rsid w:val="00DB0E11"/>
    <w:rsid w:val="00DB1925"/>
    <w:rsid w:val="00DB1CFE"/>
    <w:rsid w:val="00DB24CA"/>
    <w:rsid w:val="00DB3C33"/>
    <w:rsid w:val="00DC03F5"/>
    <w:rsid w:val="00DC0D7F"/>
    <w:rsid w:val="00DC15E2"/>
    <w:rsid w:val="00DC35A2"/>
    <w:rsid w:val="00DD069D"/>
    <w:rsid w:val="00DD0802"/>
    <w:rsid w:val="00DD1508"/>
    <w:rsid w:val="00DD1637"/>
    <w:rsid w:val="00DD49A9"/>
    <w:rsid w:val="00DD680F"/>
    <w:rsid w:val="00DD6BBC"/>
    <w:rsid w:val="00DD6F15"/>
    <w:rsid w:val="00DD6F1C"/>
    <w:rsid w:val="00DD7589"/>
    <w:rsid w:val="00DD770A"/>
    <w:rsid w:val="00DE1EE8"/>
    <w:rsid w:val="00DE3021"/>
    <w:rsid w:val="00DE3856"/>
    <w:rsid w:val="00DF3FBA"/>
    <w:rsid w:val="00E01FE1"/>
    <w:rsid w:val="00E024EA"/>
    <w:rsid w:val="00E062E1"/>
    <w:rsid w:val="00E201A4"/>
    <w:rsid w:val="00E247DC"/>
    <w:rsid w:val="00E26171"/>
    <w:rsid w:val="00E27B65"/>
    <w:rsid w:val="00E30CB0"/>
    <w:rsid w:val="00E31216"/>
    <w:rsid w:val="00E329BF"/>
    <w:rsid w:val="00E33977"/>
    <w:rsid w:val="00E34975"/>
    <w:rsid w:val="00E3584F"/>
    <w:rsid w:val="00E420EC"/>
    <w:rsid w:val="00E43A97"/>
    <w:rsid w:val="00E4408C"/>
    <w:rsid w:val="00E46382"/>
    <w:rsid w:val="00E46881"/>
    <w:rsid w:val="00E4745A"/>
    <w:rsid w:val="00E47C1F"/>
    <w:rsid w:val="00E47FC3"/>
    <w:rsid w:val="00E50315"/>
    <w:rsid w:val="00E51D5C"/>
    <w:rsid w:val="00E53EAF"/>
    <w:rsid w:val="00E5479B"/>
    <w:rsid w:val="00E548FC"/>
    <w:rsid w:val="00E54BBB"/>
    <w:rsid w:val="00E633A4"/>
    <w:rsid w:val="00E63590"/>
    <w:rsid w:val="00E637DE"/>
    <w:rsid w:val="00E6414B"/>
    <w:rsid w:val="00E64777"/>
    <w:rsid w:val="00E655EA"/>
    <w:rsid w:val="00E666D7"/>
    <w:rsid w:val="00E67545"/>
    <w:rsid w:val="00E755FD"/>
    <w:rsid w:val="00E75A46"/>
    <w:rsid w:val="00E8022D"/>
    <w:rsid w:val="00E8034C"/>
    <w:rsid w:val="00E81241"/>
    <w:rsid w:val="00E86C34"/>
    <w:rsid w:val="00E93050"/>
    <w:rsid w:val="00E9763B"/>
    <w:rsid w:val="00E97905"/>
    <w:rsid w:val="00EA003B"/>
    <w:rsid w:val="00EA275B"/>
    <w:rsid w:val="00EA2B71"/>
    <w:rsid w:val="00EA518D"/>
    <w:rsid w:val="00EA5844"/>
    <w:rsid w:val="00EB0756"/>
    <w:rsid w:val="00EB1122"/>
    <w:rsid w:val="00EB114B"/>
    <w:rsid w:val="00EC1E66"/>
    <w:rsid w:val="00EC59A1"/>
    <w:rsid w:val="00EC5C82"/>
    <w:rsid w:val="00EC6653"/>
    <w:rsid w:val="00EC6CF7"/>
    <w:rsid w:val="00EC7623"/>
    <w:rsid w:val="00EC7791"/>
    <w:rsid w:val="00EC7948"/>
    <w:rsid w:val="00ED4777"/>
    <w:rsid w:val="00ED6D29"/>
    <w:rsid w:val="00ED7510"/>
    <w:rsid w:val="00ED779F"/>
    <w:rsid w:val="00EE56DA"/>
    <w:rsid w:val="00EE5FC3"/>
    <w:rsid w:val="00EE6C89"/>
    <w:rsid w:val="00EF1D5A"/>
    <w:rsid w:val="00EF36A1"/>
    <w:rsid w:val="00EF5CA8"/>
    <w:rsid w:val="00EF6328"/>
    <w:rsid w:val="00EF6B4F"/>
    <w:rsid w:val="00F0185D"/>
    <w:rsid w:val="00F03232"/>
    <w:rsid w:val="00F047AF"/>
    <w:rsid w:val="00F06CC3"/>
    <w:rsid w:val="00F1295F"/>
    <w:rsid w:val="00F139B5"/>
    <w:rsid w:val="00F15576"/>
    <w:rsid w:val="00F15B62"/>
    <w:rsid w:val="00F16618"/>
    <w:rsid w:val="00F2143E"/>
    <w:rsid w:val="00F21949"/>
    <w:rsid w:val="00F22BAF"/>
    <w:rsid w:val="00F239B5"/>
    <w:rsid w:val="00F23C95"/>
    <w:rsid w:val="00F240B7"/>
    <w:rsid w:val="00F251EC"/>
    <w:rsid w:val="00F253F0"/>
    <w:rsid w:val="00F25E6A"/>
    <w:rsid w:val="00F26F17"/>
    <w:rsid w:val="00F26FB1"/>
    <w:rsid w:val="00F27452"/>
    <w:rsid w:val="00F30DFB"/>
    <w:rsid w:val="00F36C5E"/>
    <w:rsid w:val="00F371A7"/>
    <w:rsid w:val="00F37DC5"/>
    <w:rsid w:val="00F403C6"/>
    <w:rsid w:val="00F43B55"/>
    <w:rsid w:val="00F4512C"/>
    <w:rsid w:val="00F4631D"/>
    <w:rsid w:val="00F52567"/>
    <w:rsid w:val="00F538E9"/>
    <w:rsid w:val="00F55258"/>
    <w:rsid w:val="00F575B5"/>
    <w:rsid w:val="00F617C1"/>
    <w:rsid w:val="00F6183F"/>
    <w:rsid w:val="00F62577"/>
    <w:rsid w:val="00F65A01"/>
    <w:rsid w:val="00F65D15"/>
    <w:rsid w:val="00F7689E"/>
    <w:rsid w:val="00F76C29"/>
    <w:rsid w:val="00F76E70"/>
    <w:rsid w:val="00F7710F"/>
    <w:rsid w:val="00F82BAF"/>
    <w:rsid w:val="00F8372E"/>
    <w:rsid w:val="00F84B4A"/>
    <w:rsid w:val="00F86057"/>
    <w:rsid w:val="00F91995"/>
    <w:rsid w:val="00FA1806"/>
    <w:rsid w:val="00FA32AB"/>
    <w:rsid w:val="00FA35C3"/>
    <w:rsid w:val="00FA3CE7"/>
    <w:rsid w:val="00FB3781"/>
    <w:rsid w:val="00FB37F8"/>
    <w:rsid w:val="00FB6675"/>
    <w:rsid w:val="00FB7F7F"/>
    <w:rsid w:val="00FC31B6"/>
    <w:rsid w:val="00FE08C5"/>
    <w:rsid w:val="00FE7D87"/>
    <w:rsid w:val="00FE7E28"/>
    <w:rsid w:val="00FF0DF8"/>
    <w:rsid w:val="00FF0F1A"/>
    <w:rsid w:val="00FF2FF5"/>
    <w:rsid w:val="00FF3BB8"/>
    <w:rsid w:val="00FF58DD"/>
    <w:rsid w:val="00FF59E6"/>
    <w:rsid w:val="00FF5DEB"/>
    <w:rsid w:val="00FF69C7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CF93D5"/>
  <w15:chartTrackingRefBased/>
  <w15:docId w15:val="{F02F3957-B55E-4309-88B4-414DBB2F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527C"/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jc w:val="both"/>
      <w:outlineLvl w:val="0"/>
    </w:pPr>
    <w:rPr>
      <w:rFonts w:cs="Times New Roman"/>
      <w:b/>
      <w:kern w:val="28"/>
      <w:sz w:val="24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spacing w:before="240" w:after="60"/>
      <w:jc w:val="both"/>
      <w:outlineLvl w:val="1"/>
    </w:pPr>
    <w:rPr>
      <w:rFonts w:cs="Times New Roman"/>
      <w:sz w:val="24"/>
      <w:lang w:val="es-ES_tradnl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jc w:val="both"/>
      <w:outlineLvl w:val="2"/>
    </w:pPr>
    <w:rPr>
      <w:rFonts w:cs="Times New Roman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240" w:after="60"/>
      <w:jc w:val="both"/>
      <w:outlineLvl w:val="3"/>
    </w:pPr>
    <w:rPr>
      <w:rFonts w:cs="Times New Roman"/>
      <w:sz w:val="24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240" w:after="60"/>
      <w:jc w:val="both"/>
      <w:outlineLvl w:val="4"/>
    </w:pPr>
    <w:rPr>
      <w:rFonts w:cs="Times New Roman"/>
      <w:sz w:val="22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240" w:after="60"/>
      <w:jc w:val="both"/>
      <w:outlineLvl w:val="5"/>
    </w:pPr>
    <w:rPr>
      <w:rFonts w:cs="Times New Roman"/>
      <w:i/>
      <w:sz w:val="22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240" w:after="60"/>
      <w:jc w:val="both"/>
      <w:outlineLvl w:val="6"/>
    </w:pPr>
    <w:rPr>
      <w:rFonts w:cs="Times New Roman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240" w:after="60"/>
      <w:jc w:val="both"/>
      <w:outlineLvl w:val="7"/>
    </w:pPr>
    <w:rPr>
      <w:rFonts w:cs="Times New Roman"/>
      <w:i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240" w:after="60"/>
      <w:jc w:val="both"/>
      <w:outlineLvl w:val="8"/>
    </w:pPr>
    <w:rPr>
      <w:rFonts w:cs="Times New Roman"/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bCs/>
      <w:sz w:val="22"/>
    </w:rPr>
  </w:style>
  <w:style w:type="paragraph" w:customStyle="1" w:styleId="Cuerpodeldocumento">
    <w:name w:val="Cuerpo del documento"/>
    <w:basedOn w:val="Normal"/>
    <w:pPr>
      <w:spacing w:before="200" w:after="120"/>
      <w:jc w:val="both"/>
    </w:pPr>
    <w:rPr>
      <w:rFonts w:cs="Times New Roman"/>
      <w:lang w:val="es-AR" w:eastAsia="en-US"/>
    </w:rPr>
  </w:style>
  <w:style w:type="paragraph" w:styleId="Textoindependiente2">
    <w:name w:val="Body Text 2"/>
    <w:basedOn w:val="Normal"/>
    <w:rPr>
      <w:sz w:val="22"/>
    </w:rPr>
  </w:style>
  <w:style w:type="paragraph" w:customStyle="1" w:styleId="Cuadros">
    <w:name w:val="Cuadros"/>
    <w:basedOn w:val="Cuerpodeldocumento"/>
    <w:pPr>
      <w:spacing w:before="60" w:after="60"/>
      <w:jc w:val="center"/>
    </w:pPr>
    <w:rPr>
      <w:rFonts w:cs="Arial"/>
      <w:bCs/>
      <w:iCs/>
    </w:rPr>
  </w:style>
  <w:style w:type="paragraph" w:styleId="Textoindependiente3">
    <w:name w:val="Body Text 3"/>
    <w:basedOn w:val="Normal"/>
    <w:pPr>
      <w:jc w:val="center"/>
    </w:pPr>
    <w:rPr>
      <w:sz w:val="18"/>
    </w:rPr>
  </w:style>
  <w:style w:type="character" w:styleId="Textoennegrita">
    <w:name w:val="Strong"/>
    <w:qFormat/>
    <w:rsid w:val="009E42CD"/>
    <w:rPr>
      <w:b/>
      <w:bCs/>
    </w:rPr>
  </w:style>
  <w:style w:type="character" w:styleId="Nmerodepgina">
    <w:name w:val="page number"/>
    <w:basedOn w:val="Fuentedeprrafopredeter"/>
    <w:rsid w:val="00CE7499"/>
  </w:style>
  <w:style w:type="table" w:styleId="Tablaconcuadrcula">
    <w:name w:val="Table Grid"/>
    <w:basedOn w:val="Tablanormal"/>
    <w:rsid w:val="00510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4745A"/>
    <w:rPr>
      <w:rFonts w:ascii="Tahoma" w:hAnsi="Tahoma" w:cs="Tahoma"/>
      <w:sz w:val="16"/>
      <w:szCs w:val="16"/>
    </w:rPr>
  </w:style>
  <w:style w:type="character" w:styleId="Hipervnculo">
    <w:name w:val="Hyperlink"/>
    <w:rsid w:val="005F44BB"/>
    <w:rPr>
      <w:color w:val="0000FF"/>
      <w:u w:val="single"/>
    </w:rPr>
  </w:style>
  <w:style w:type="paragraph" w:customStyle="1" w:styleId="Nota">
    <w:name w:val="Nota"/>
    <w:basedOn w:val="Normal"/>
    <w:link w:val="NotaCar"/>
    <w:rsid w:val="00E062E1"/>
    <w:pPr>
      <w:numPr>
        <w:ilvl w:val="2"/>
        <w:numId w:val="4"/>
      </w:numPr>
    </w:pPr>
    <w:rPr>
      <w:b/>
      <w:i/>
      <w:sz w:val="16"/>
      <w:szCs w:val="16"/>
    </w:rPr>
  </w:style>
  <w:style w:type="character" w:customStyle="1" w:styleId="NotaCar">
    <w:name w:val="Nota Car"/>
    <w:link w:val="Nota"/>
    <w:rsid w:val="00E062E1"/>
    <w:rPr>
      <w:rFonts w:ascii="Arial" w:hAnsi="Arial" w:cs="Arial"/>
      <w:b/>
      <w:i/>
      <w:sz w:val="16"/>
      <w:szCs w:val="16"/>
      <w:lang w:val="es-ES" w:eastAsia="es-ES"/>
    </w:rPr>
  </w:style>
  <w:style w:type="character" w:styleId="Refdecomentario">
    <w:name w:val="annotation reference"/>
    <w:semiHidden/>
    <w:rsid w:val="009C467D"/>
    <w:rPr>
      <w:sz w:val="16"/>
      <w:szCs w:val="16"/>
    </w:rPr>
  </w:style>
  <w:style w:type="paragraph" w:styleId="Textocomentario">
    <w:name w:val="annotation text"/>
    <w:basedOn w:val="Normal"/>
    <w:semiHidden/>
    <w:rsid w:val="009C467D"/>
  </w:style>
  <w:style w:type="paragraph" w:styleId="Asuntodelcomentario">
    <w:name w:val="annotation subject"/>
    <w:basedOn w:val="Textocomentario"/>
    <w:next w:val="Textocomentario"/>
    <w:semiHidden/>
    <w:rsid w:val="009C467D"/>
    <w:rPr>
      <w:b/>
      <w:bCs/>
    </w:rPr>
  </w:style>
  <w:style w:type="paragraph" w:styleId="Mapadeldocumento">
    <w:name w:val="Document Map"/>
    <w:basedOn w:val="Normal"/>
    <w:link w:val="MapadeldocumentoCar"/>
    <w:rsid w:val="00CC36A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CC36A8"/>
    <w:rPr>
      <w:rFonts w:ascii="Tahoma" w:hAnsi="Tahoma" w:cs="Tahoma"/>
      <w:sz w:val="16"/>
      <w:szCs w:val="16"/>
      <w:lang w:val="es-ES" w:eastAsia="es-ES"/>
    </w:rPr>
  </w:style>
  <w:style w:type="numbering" w:customStyle="1" w:styleId="Estilo1">
    <w:name w:val="Estilo1"/>
    <w:rsid w:val="00794CEF"/>
    <w:pPr>
      <w:numPr>
        <w:numId w:val="5"/>
      </w:numPr>
    </w:pPr>
  </w:style>
  <w:style w:type="paragraph" w:styleId="Sangradetextonormal">
    <w:name w:val="Body Text Indent"/>
    <w:basedOn w:val="Normal"/>
    <w:link w:val="SangradetextonormalCar"/>
    <w:rsid w:val="003639E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639E2"/>
    <w:rPr>
      <w:rFonts w:ascii="Arial" w:hAnsi="Arial" w:cs="Arial"/>
    </w:rPr>
  </w:style>
  <w:style w:type="paragraph" w:customStyle="1" w:styleId="Nivel1">
    <w:name w:val="Nivel 1"/>
    <w:basedOn w:val="Textoindependiente"/>
    <w:rsid w:val="000C57A5"/>
    <w:pPr>
      <w:ind w:left="720"/>
    </w:pPr>
    <w:rPr>
      <w:rFonts w:ascii="Times New Roman" w:hAnsi="Times New Roman" w:cs="Times New Roman"/>
      <w:bCs w:val="0"/>
      <w:sz w:val="24"/>
    </w:rPr>
  </w:style>
  <w:style w:type="paragraph" w:styleId="Textosinformato">
    <w:name w:val="Plain Text"/>
    <w:basedOn w:val="Normal"/>
    <w:link w:val="TextosinformatoCar"/>
    <w:rsid w:val="000C57A5"/>
    <w:rPr>
      <w:rFonts w:ascii="Courier New" w:hAnsi="Courier New" w:cs="Courier New"/>
    </w:rPr>
  </w:style>
  <w:style w:type="character" w:customStyle="1" w:styleId="TextosinformatoCar">
    <w:name w:val="Texto sin formato Car"/>
    <w:link w:val="Textosinformato"/>
    <w:rsid w:val="000C57A5"/>
    <w:rPr>
      <w:rFonts w:ascii="Courier New" w:hAnsi="Courier New" w:cs="Courier New"/>
    </w:rPr>
  </w:style>
  <w:style w:type="paragraph" w:styleId="Sinespaciado">
    <w:name w:val="No Spacing"/>
    <w:basedOn w:val="Normal"/>
    <w:uiPriority w:val="1"/>
    <w:qFormat/>
    <w:rsid w:val="008B0262"/>
    <w:rPr>
      <w:rFonts w:cs="Times New Roman"/>
      <w:sz w:val="22"/>
      <w:szCs w:val="32"/>
      <w:lang w:val="es-MX" w:eastAsia="en-US" w:bidi="en-US"/>
    </w:rPr>
  </w:style>
  <w:style w:type="paragraph" w:styleId="Prrafodelista">
    <w:name w:val="List Paragraph"/>
    <w:basedOn w:val="Normal"/>
    <w:uiPriority w:val="34"/>
    <w:qFormat/>
    <w:rsid w:val="00382CCE"/>
    <w:pPr>
      <w:ind w:left="708"/>
    </w:pPr>
  </w:style>
  <w:style w:type="character" w:customStyle="1" w:styleId="hps">
    <w:name w:val="hps"/>
    <w:basedOn w:val="Fuentedeprrafopredeter"/>
    <w:rsid w:val="004958EE"/>
  </w:style>
  <w:style w:type="character" w:customStyle="1" w:styleId="longtext">
    <w:name w:val="long_text"/>
    <w:basedOn w:val="Fuentedeprrafopredeter"/>
    <w:rsid w:val="00112EAF"/>
  </w:style>
  <w:style w:type="paragraph" w:styleId="Ttulo">
    <w:name w:val="Title"/>
    <w:basedOn w:val="Normal"/>
    <w:link w:val="TtuloCar"/>
    <w:qFormat/>
    <w:rsid w:val="00714378"/>
    <w:pPr>
      <w:jc w:val="center"/>
    </w:pPr>
    <w:rPr>
      <w:rFonts w:ascii="Times New Roman" w:hAnsi="Times New Roman" w:cs="Times New Roman"/>
      <w:sz w:val="32"/>
      <w:szCs w:val="24"/>
      <w:u w:val="single"/>
    </w:rPr>
  </w:style>
  <w:style w:type="character" w:customStyle="1" w:styleId="TtuloCar">
    <w:name w:val="Título Car"/>
    <w:link w:val="Ttulo"/>
    <w:rsid w:val="00714378"/>
    <w:rPr>
      <w:sz w:val="32"/>
      <w:szCs w:val="24"/>
      <w:u w:val="single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714378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rsid w:val="00714378"/>
    <w:rPr>
      <w:rFonts w:ascii="Arial" w:hAnsi="Arial" w:cs="Arial"/>
      <w:vanish/>
      <w:sz w:val="16"/>
      <w:szCs w:val="16"/>
      <w:lang w:val="es-ES"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714378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rsid w:val="00714378"/>
    <w:rPr>
      <w:rFonts w:ascii="Arial" w:hAnsi="Arial" w:cs="Arial"/>
      <w:vanish/>
      <w:sz w:val="16"/>
      <w:szCs w:val="16"/>
      <w:lang w:val="es-ES" w:eastAsia="es-ES"/>
    </w:rPr>
  </w:style>
  <w:style w:type="character" w:customStyle="1" w:styleId="goog-submenu-arrow2">
    <w:name w:val="goog-submenu-arrow2"/>
    <w:basedOn w:val="Fuentedeprrafopredeter"/>
    <w:rsid w:val="00714378"/>
  </w:style>
  <w:style w:type="character" w:customStyle="1" w:styleId="Ttulo3Car">
    <w:name w:val="Título 3 Car"/>
    <w:link w:val="Ttulo3"/>
    <w:rsid w:val="0074395D"/>
    <w:rPr>
      <w:rFonts w:ascii="Arial" w:hAnsi="Arial"/>
      <w:sz w:val="24"/>
      <w:lang w:val="es-ES_tradnl"/>
    </w:rPr>
  </w:style>
  <w:style w:type="paragraph" w:customStyle="1" w:styleId="Paragrafo1">
    <w:name w:val="Paragrafo1"/>
    <w:basedOn w:val="Normal"/>
    <w:autoRedefine/>
    <w:rsid w:val="00BD37D6"/>
    <w:pPr>
      <w:spacing w:before="120" w:after="120"/>
      <w:jc w:val="center"/>
    </w:pPr>
    <w:rPr>
      <w:rFonts w:ascii="Verdana" w:hAnsi="Verdana"/>
      <w:lang w:eastAsia="pt-BR"/>
    </w:rPr>
  </w:style>
  <w:style w:type="character" w:customStyle="1" w:styleId="EncabezadoCar">
    <w:name w:val="Encabezado Car"/>
    <w:link w:val="Encabezado"/>
    <w:uiPriority w:val="99"/>
    <w:rsid w:val="00070603"/>
    <w:rPr>
      <w:rFonts w:ascii="Arial" w:hAnsi="Arial" w:cs="Arial"/>
      <w:lang w:val="es-ES" w:eastAsia="es-ES"/>
    </w:rPr>
  </w:style>
  <w:style w:type="paragraph" w:customStyle="1" w:styleId="NoSpacing1">
    <w:name w:val="No Spacing1"/>
    <w:basedOn w:val="Normal"/>
    <w:uiPriority w:val="1"/>
    <w:qFormat/>
    <w:rsid w:val="00777464"/>
    <w:rPr>
      <w:rFonts w:cs="Times New Roman"/>
      <w:sz w:val="22"/>
      <w:szCs w:val="32"/>
      <w:lang w:val="es-MX" w:eastAsia="en-US" w:bidi="en-US"/>
    </w:rPr>
  </w:style>
  <w:style w:type="character" w:customStyle="1" w:styleId="PiedepginaCar">
    <w:name w:val="Pie de página Car"/>
    <w:link w:val="Piedepgina"/>
    <w:uiPriority w:val="99"/>
    <w:rsid w:val="007B4461"/>
    <w:rPr>
      <w:rFonts w:ascii="Arial" w:hAnsi="Arial" w:cs="Arial"/>
      <w:lang w:val="es-ES" w:eastAsia="es-ES"/>
    </w:rPr>
  </w:style>
  <w:style w:type="paragraph" w:styleId="Revisin">
    <w:name w:val="Revision"/>
    <w:hidden/>
    <w:uiPriority w:val="99"/>
    <w:semiHidden/>
    <w:rsid w:val="004E257D"/>
    <w:rPr>
      <w:rFonts w:ascii="Arial" w:hAnsi="Arial" w:cs="Arial"/>
      <w:lang w:val="es-ES" w:eastAsia="es-ES"/>
    </w:rPr>
  </w:style>
  <w:style w:type="character" w:styleId="Nmerodelnea">
    <w:name w:val="line number"/>
    <w:rsid w:val="00145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image" Target="cid:image003.png@01DA212D.60AF7F50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cid:image004.png@01DA212D.60AF7F5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8BB79-826C-468C-9E99-CA0C9EB6E576}">
  <ds:schemaRefs>
    <ds:schemaRef ds:uri="http://schemas.microsoft.com/office/2006/metadata/properties"/>
    <ds:schemaRef ds:uri="http://schemas.microsoft.com/office/infopath/2007/PartnerControls"/>
    <ds:schemaRef ds:uri="730269a7-69c5-483f-a552-e74dab880ae2"/>
    <ds:schemaRef ds:uri="40de77e2-37bb-4c7a-ab4d-547915d99553"/>
  </ds:schemaRefs>
</ds:datastoreItem>
</file>

<file path=customXml/itemProps2.xml><?xml version="1.0" encoding="utf-8"?>
<ds:datastoreItem xmlns:ds="http://schemas.openxmlformats.org/officeDocument/2006/customXml" ds:itemID="{69194F4E-E525-4073-B934-98955E64C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0269a7-69c5-483f-a552-e74dab880ae2"/>
    <ds:schemaRef ds:uri="40de77e2-37bb-4c7a-ab4d-547915d99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308DCA-35A2-4E3C-9499-4E6B681FE0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09B78B-C0ED-4029-BEE7-82612D46D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1012</Words>
  <Characters>5567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·</vt:lpstr>
      <vt:lpstr>·</vt:lpstr>
    </vt:vector>
  </TitlesOfParts>
  <Company>PAN AMERICAN ENERGY</Company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subject/>
  <dc:creator>GOLFO SAN JORGE</dc:creator>
  <cp:keywords/>
  <cp:lastModifiedBy>Villanova Briceño, Joanna Carolina</cp:lastModifiedBy>
  <cp:revision>4</cp:revision>
  <cp:lastPrinted>2017-03-20T17:04:00Z</cp:lastPrinted>
  <dcterms:created xsi:type="dcterms:W3CDTF">2024-04-09T13:04:00Z</dcterms:created>
  <dcterms:modified xsi:type="dcterms:W3CDTF">2024-04-12T19:24:00Z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0x010100806E24E9D43FB6409B4B517E4F66D4BE</vt:lpwstr>
  </property>
</Properties>
</file>