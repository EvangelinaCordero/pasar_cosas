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CEAB5" w14:textId="173EC3EC" w:rsidR="0046383B" w:rsidRDefault="00AB0DCF">
      <w:pPr>
        <w:spacing w:before="120" w:after="0" w:line="240" w:lineRule="auto"/>
        <w:jc w:val="center"/>
        <w:rPr>
          <w:b/>
          <w:u w:val="single"/>
        </w:rPr>
      </w:pPr>
      <w:r>
        <w:rPr>
          <w:b/>
          <w:u w:val="single"/>
        </w:rPr>
        <w:t xml:space="preserve">PRACTICAS RECOMENDADAS </w:t>
      </w:r>
      <w:sdt>
        <w:sdtPr>
          <w:tag w:val="goog_rdk_0"/>
          <w:id w:val="1755088314"/>
          <w:showingPlcHdr/>
        </w:sdtPr>
        <w:sdtEndPr/>
        <w:sdtContent>
          <w:r w:rsidR="00DC0A03">
            <w:t xml:space="preserve">     </w:t>
          </w:r>
          <w:commentRangeStart w:id="0"/>
        </w:sdtContent>
      </w:sdt>
      <w:r>
        <w:rPr>
          <w:b/>
          <w:u w:val="single"/>
        </w:rPr>
        <w:t>DIVERSIDAD,</w:t>
      </w:r>
      <w:commentRangeEnd w:id="0"/>
      <w:r>
        <w:commentReference w:id="0"/>
      </w:r>
      <w:r>
        <w:rPr>
          <w:b/>
          <w:u w:val="single"/>
        </w:rPr>
        <w:t xml:space="preserve"> EQUIDAD e INCLUSIÓN (DEI)</w:t>
      </w:r>
    </w:p>
    <w:p w14:paraId="162CEAB6" w14:textId="77777777" w:rsidR="0046383B" w:rsidRDefault="0046383B">
      <w:pPr>
        <w:spacing w:before="120" w:after="0" w:line="240" w:lineRule="auto"/>
        <w:jc w:val="center"/>
        <w:rPr>
          <w:b/>
          <w:u w:val="single"/>
        </w:rPr>
      </w:pPr>
    </w:p>
    <w:p w14:paraId="162CEAB7" w14:textId="77777777" w:rsidR="0046383B" w:rsidRDefault="00AB0DCF">
      <w:pPr>
        <w:numPr>
          <w:ilvl w:val="0"/>
          <w:numId w:val="2"/>
        </w:numPr>
        <w:pBdr>
          <w:top w:val="nil"/>
          <w:left w:val="nil"/>
          <w:bottom w:val="nil"/>
          <w:right w:val="nil"/>
          <w:between w:val="nil"/>
        </w:pBdr>
        <w:spacing w:before="120" w:after="0" w:line="240" w:lineRule="auto"/>
        <w:jc w:val="both"/>
        <w:rPr>
          <w:b/>
          <w:color w:val="4472C4"/>
          <w:u w:val="single"/>
        </w:rPr>
      </w:pPr>
      <w:r>
        <w:rPr>
          <w:b/>
          <w:color w:val="4472C4"/>
          <w:u w:val="single"/>
        </w:rPr>
        <w:t>INTRODUCCIÓN:</w:t>
      </w:r>
    </w:p>
    <w:p w14:paraId="162CEAB8" w14:textId="77777777" w:rsidR="0046383B" w:rsidRDefault="00AB0DCF">
      <w:pPr>
        <w:spacing w:before="120" w:after="0" w:line="240" w:lineRule="auto"/>
        <w:ind w:left="142"/>
        <w:jc w:val="both"/>
        <w:rPr>
          <w:color w:val="000000"/>
        </w:rPr>
      </w:pPr>
      <w:r>
        <w:rPr>
          <w:color w:val="000000"/>
        </w:rPr>
        <w:t xml:space="preserve">El siguiente documento propone una herramienta de orientación para las compañías de las industrias del sector </w:t>
      </w:r>
      <w:sdt>
        <w:sdtPr>
          <w:tag w:val="goog_rdk_1"/>
          <w:id w:val="1131676740"/>
        </w:sdtPr>
        <w:sdtEndPr/>
        <w:sdtContent>
          <w:commentRangeStart w:id="1"/>
          <w:commentRangeStart w:id="2"/>
        </w:sdtContent>
      </w:sdt>
      <w:r>
        <w:rPr>
          <w:color w:val="000000"/>
        </w:rPr>
        <w:t>energético</w:t>
      </w:r>
      <w:commentRangeEnd w:id="1"/>
      <w:r>
        <w:commentReference w:id="1"/>
      </w:r>
      <w:commentRangeEnd w:id="2"/>
      <w:r w:rsidR="00DC0A03">
        <w:rPr>
          <w:rStyle w:val="Refdecomentario"/>
        </w:rPr>
        <w:commentReference w:id="2"/>
      </w:r>
      <w:r>
        <w:rPr>
          <w:color w:val="000000"/>
        </w:rPr>
        <w:t xml:space="preserve"> a fin de incorporar buenas prácticas en materia de Diversidad, Equidad e Inclusión.</w:t>
      </w:r>
    </w:p>
    <w:p w14:paraId="162CEAB9" w14:textId="72A38D6C" w:rsidR="0046383B" w:rsidRDefault="00AB0DCF">
      <w:pPr>
        <w:spacing w:before="120" w:after="0" w:line="240" w:lineRule="auto"/>
        <w:ind w:left="142"/>
        <w:jc w:val="both"/>
        <w:rPr>
          <w:color w:val="000000"/>
        </w:rPr>
      </w:pPr>
      <w:r>
        <w:rPr>
          <w:color w:val="000000"/>
        </w:rPr>
        <w:t>En el mismo, se integra la experiencia de refe</w:t>
      </w:r>
      <w:r>
        <w:rPr>
          <w:color w:val="000000"/>
        </w:rPr>
        <w:t>rentes formados en compañías que aplican estos criterios en el ámbito de la República Argentina, así como el conocimiento de especialistas externos que han sido consultados, a fin de contar con lineamientos fundamentales en aquellas empresas que consideren</w:t>
      </w:r>
      <w:r>
        <w:rPr>
          <w:color w:val="000000"/>
        </w:rPr>
        <w:t xml:space="preserve"> necesario iniciar, ampliar o consolidar un proceso que contemple incluir practicas DEI </w:t>
      </w:r>
      <w:sdt>
        <w:sdtPr>
          <w:tag w:val="goog_rdk_2"/>
          <w:id w:val="1931543357"/>
        </w:sdtPr>
        <w:sdtEndPr/>
        <w:sdtContent>
          <w:commentRangeStart w:id="3"/>
          <w:commentRangeStart w:id="4"/>
        </w:sdtContent>
      </w:sdt>
      <w:del w:id="5" w:author="Cordero, Evangelina Natalia" w:date="2024-04-04T09:22:00Z">
        <w:r w:rsidDel="00DC0A03">
          <w:rPr>
            <w:color w:val="000000"/>
          </w:rPr>
          <w:delText xml:space="preserve">en materia de debida diligencia. </w:delText>
        </w:r>
        <w:commentRangeEnd w:id="3"/>
        <w:r w:rsidDel="00DC0A03">
          <w:commentReference w:id="3"/>
        </w:r>
        <w:commentRangeEnd w:id="4"/>
        <w:r w:rsidR="00DC0A03" w:rsidDel="00DC0A03">
          <w:rPr>
            <w:rStyle w:val="Refdecomentario"/>
          </w:rPr>
          <w:commentReference w:id="4"/>
        </w:r>
      </w:del>
    </w:p>
    <w:p w14:paraId="162CEABA" w14:textId="01C7E1AE" w:rsidR="0046383B" w:rsidRDefault="00AB0DCF">
      <w:pPr>
        <w:spacing w:before="120" w:after="0" w:line="240" w:lineRule="auto"/>
        <w:ind w:left="142"/>
        <w:jc w:val="both"/>
      </w:pPr>
      <w:r>
        <w:t xml:space="preserve">Las prácticas recomendadas brindan un marco general de referencia y cada empresa podrá voluntariamente adaptarlas de acuerdo con </w:t>
      </w:r>
      <w:r>
        <w:t>su contexto. Estos lineamientos se encuentran en permanente crecimiento, lo que es posible que estas recomendaciones evolucionen constantemente. En consecuencia, el presente documento busca ser el punto de partida para futuros Manuales de Prácticas Recomen</w:t>
      </w:r>
      <w:r>
        <w:t xml:space="preserve">dadas </w:t>
      </w:r>
      <w:sdt>
        <w:sdtPr>
          <w:tag w:val="goog_rdk_3"/>
          <w:id w:val="2140608272"/>
          <w:showingPlcHdr/>
        </w:sdtPr>
        <w:sdtEndPr/>
        <w:sdtContent>
          <w:r w:rsidR="00DC0A03">
            <w:t xml:space="preserve">     </w:t>
          </w:r>
        </w:sdtContent>
      </w:sdt>
      <w:del w:id="6" w:author="Cordero, Evangelina Natalia" w:date="2024-04-04T09:22:00Z">
        <w:r w:rsidR="00DC0A03" w:rsidDel="00DC0A03">
          <w:delText xml:space="preserve">que contengan un </w:delText>
        </w:r>
        <w:r w:rsidDel="00DC0A03">
          <w:delText>mayor desarrollo y detalle</w:delText>
        </w:r>
      </w:del>
      <w:r>
        <w:t>,</w:t>
      </w:r>
      <w:sdt>
        <w:sdtPr>
          <w:tag w:val="goog_rdk_4"/>
          <w:id w:val="-1615138054"/>
        </w:sdtPr>
        <w:sdtEndPr/>
        <w:sdtContent>
          <w:commentRangeStart w:id="7"/>
          <w:commentRangeStart w:id="8"/>
        </w:sdtContent>
      </w:sdt>
      <w:r>
        <w:t xml:space="preserve"> </w:t>
      </w:r>
      <w:r w:rsidR="00DC0A03">
        <w:t xml:space="preserve"> </w:t>
      </w:r>
      <w:r w:rsidR="00DC0A03">
        <w:rPr>
          <w:rStyle w:val="cf01"/>
        </w:rPr>
        <w:t>que contemple</w:t>
      </w:r>
      <w:ins w:id="9" w:author="Cordero, Evangelina Natalia" w:date="2024-04-04T09:22:00Z">
        <w:r w:rsidR="00B95171">
          <w:rPr>
            <w:rStyle w:val="cf01"/>
          </w:rPr>
          <w:t>n</w:t>
        </w:r>
      </w:ins>
      <w:r w:rsidR="00DC0A03">
        <w:rPr>
          <w:rStyle w:val="cf01"/>
        </w:rPr>
        <w:t xml:space="preserve"> la incorporación de la experiencia y evolución de las practicas , como </w:t>
      </w:r>
      <w:del w:id="10" w:author="Cordero, Evangelina Natalia" w:date="2024-04-04T09:22:00Z">
        <w:r w:rsidR="00DC0A03" w:rsidDel="00B95171">
          <w:rPr>
            <w:rStyle w:val="cf01"/>
          </w:rPr>
          <w:delText>asi</w:delText>
        </w:r>
      </w:del>
      <w:ins w:id="11" w:author="Cordero, Evangelina Natalia" w:date="2024-04-04T09:22:00Z">
        <w:r w:rsidR="00B95171">
          <w:rPr>
            <w:rStyle w:val="cf01"/>
          </w:rPr>
          <w:t>así</w:t>
        </w:r>
      </w:ins>
      <w:r w:rsidR="00DC0A03">
        <w:rPr>
          <w:rStyle w:val="cf01"/>
        </w:rPr>
        <w:t xml:space="preserve"> también las </w:t>
      </w:r>
      <w:del w:id="12" w:author="Cordero, Evangelina Natalia" w:date="2024-04-04T09:22:00Z">
        <w:r w:rsidR="00DC0A03" w:rsidDel="00B95171">
          <w:rPr>
            <w:rStyle w:val="cf01"/>
          </w:rPr>
          <w:delText>atualizacines</w:delText>
        </w:r>
      </w:del>
      <w:ins w:id="13" w:author="Cordero, Evangelina Natalia" w:date="2024-04-04T09:22:00Z">
        <w:r w:rsidR="00B95171">
          <w:rPr>
            <w:rStyle w:val="cf01"/>
          </w:rPr>
          <w:t>actualizaciones</w:t>
        </w:r>
      </w:ins>
      <w:r w:rsidR="00DC0A03">
        <w:rPr>
          <w:rStyle w:val="cf01"/>
        </w:rPr>
        <w:t xml:space="preserve"> en el marco legal y </w:t>
      </w:r>
      <w:del w:id="14" w:author="Cordero, Evangelina Natalia" w:date="2024-04-04T09:22:00Z">
        <w:r w:rsidR="00DC0A03" w:rsidDel="00B95171">
          <w:rPr>
            <w:rStyle w:val="cf01"/>
          </w:rPr>
          <w:delText>normatio</w:delText>
        </w:r>
        <w:r w:rsidDel="00B95171">
          <w:delText>en</w:delText>
        </w:r>
      </w:del>
      <w:ins w:id="15" w:author="Cordero, Evangelina Natalia" w:date="2024-04-04T09:22:00Z">
        <w:r w:rsidR="00B95171">
          <w:rPr>
            <w:rStyle w:val="cf01"/>
          </w:rPr>
          <w:t>normativ</w:t>
        </w:r>
        <w:r w:rsidR="00B95171">
          <w:t xml:space="preserve">o </w:t>
        </w:r>
      </w:ins>
      <w:del w:id="16" w:author="Cordero, Evangelina Natalia" w:date="2024-04-04T09:22:00Z">
        <w:r w:rsidDel="00B95171">
          <w:delText xml:space="preserve"> la medida </w:delText>
        </w:r>
        <w:commentRangeEnd w:id="7"/>
        <w:r w:rsidDel="00B95171">
          <w:commentReference w:id="7"/>
        </w:r>
      </w:del>
      <w:commentRangeEnd w:id="8"/>
      <w:r w:rsidR="00B95171">
        <w:rPr>
          <w:rStyle w:val="Refdecomentario"/>
        </w:rPr>
        <w:commentReference w:id="8"/>
      </w:r>
      <w:del w:id="17" w:author="Cordero, Evangelina Natalia" w:date="2024-04-04T09:22:00Z">
        <w:r w:rsidDel="00B95171">
          <w:delText>que la experiencia y la evolución de las leyes así lo permitan.</w:delText>
        </w:r>
      </w:del>
    </w:p>
    <w:p w14:paraId="162CEABB" w14:textId="77777777" w:rsidR="0046383B" w:rsidRDefault="00AB0DCF">
      <w:pPr>
        <w:spacing w:before="120" w:after="0" w:line="240" w:lineRule="auto"/>
        <w:ind w:left="142"/>
        <w:jc w:val="both"/>
      </w:pPr>
      <w:r>
        <w:t>Por último, las sugerencias bibliográficas son recopilaciones generales, pero existe abundante material sobre la temática no inclui</w:t>
      </w:r>
      <w:r>
        <w:t>da en la lista.</w:t>
      </w:r>
    </w:p>
    <w:p w14:paraId="162CEABC" w14:textId="77777777" w:rsidR="0046383B" w:rsidRDefault="00AB0DCF">
      <w:pPr>
        <w:numPr>
          <w:ilvl w:val="0"/>
          <w:numId w:val="2"/>
        </w:numPr>
        <w:pBdr>
          <w:top w:val="nil"/>
          <w:left w:val="nil"/>
          <w:bottom w:val="nil"/>
          <w:right w:val="nil"/>
          <w:between w:val="nil"/>
        </w:pBdr>
        <w:spacing w:before="120" w:after="0" w:line="240" w:lineRule="auto"/>
        <w:jc w:val="both"/>
        <w:rPr>
          <w:b/>
          <w:color w:val="4472C4"/>
          <w:u w:val="single"/>
        </w:rPr>
      </w:pPr>
      <w:r>
        <w:rPr>
          <w:b/>
          <w:color w:val="4472C4"/>
          <w:u w:val="single"/>
        </w:rPr>
        <w:t xml:space="preserve">OBJETO </w:t>
      </w:r>
    </w:p>
    <w:p w14:paraId="162CEABD" w14:textId="5AE74F2C" w:rsidR="0046383B" w:rsidRDefault="00AB0DCF">
      <w:pPr>
        <w:spacing w:before="120" w:after="0" w:line="240" w:lineRule="auto"/>
        <w:jc w:val="both"/>
      </w:pPr>
      <w:r>
        <w:t xml:space="preserve">Proporcionar información sobre buenas prácticas en </w:t>
      </w:r>
      <w:r>
        <w:rPr>
          <w:color w:val="000000"/>
        </w:rPr>
        <w:t xml:space="preserve">la industria del sector energético, </w:t>
      </w:r>
      <w:r>
        <w:t>que sirvan como referencia a todas las organizaciones, grandes empresas, Pymes, y demás entidades, que se encuentren interesadas en incorporar nu</w:t>
      </w:r>
      <w:r>
        <w:t>evas perspectivas y busquen</w:t>
      </w:r>
      <w:ins w:id="18" w:author="Cordero, Evangelina Natalia" w:date="2024-04-04T09:23:00Z">
        <w:r w:rsidR="00B95171">
          <w:t xml:space="preserve"> desarrollar y/o</w:t>
        </w:r>
      </w:ins>
      <w:r>
        <w:t xml:space="preserve"> </w:t>
      </w:r>
      <w:sdt>
        <w:sdtPr>
          <w:tag w:val="goog_rdk_5"/>
          <w:id w:val="-879172485"/>
        </w:sdtPr>
        <w:sdtEndPr/>
        <w:sdtContent>
          <w:commentRangeStart w:id="19"/>
          <w:commentRangeStart w:id="20"/>
        </w:sdtContent>
      </w:sdt>
      <w:r>
        <w:t>facilitar</w:t>
      </w:r>
      <w:ins w:id="21" w:author="Cordero, Evangelina Natalia" w:date="2024-04-04T09:23:00Z">
        <w:r w:rsidR="00B95171">
          <w:t xml:space="preserve"> </w:t>
        </w:r>
      </w:ins>
      <w:del w:id="22" w:author="Cordero, Evangelina Natalia" w:date="2024-04-04T09:23:00Z">
        <w:r w:rsidDel="00B95171">
          <w:delText xml:space="preserve"> </w:delText>
        </w:r>
      </w:del>
      <w:r>
        <w:t xml:space="preserve">el acceso a </w:t>
      </w:r>
      <w:commentRangeEnd w:id="19"/>
      <w:r>
        <w:commentReference w:id="19"/>
      </w:r>
      <w:commentRangeEnd w:id="20"/>
      <w:r w:rsidR="00B95171">
        <w:rPr>
          <w:rStyle w:val="Refdecomentario"/>
        </w:rPr>
        <w:commentReference w:id="20"/>
      </w:r>
      <w:r>
        <w:t xml:space="preserve">ambientes laborales más diversos, equitativos e inclusivos. </w:t>
      </w:r>
    </w:p>
    <w:p w14:paraId="162CEABE" w14:textId="77777777" w:rsidR="0046383B" w:rsidRDefault="00AB0DCF">
      <w:pPr>
        <w:numPr>
          <w:ilvl w:val="0"/>
          <w:numId w:val="2"/>
        </w:numPr>
        <w:pBdr>
          <w:top w:val="nil"/>
          <w:left w:val="nil"/>
          <w:bottom w:val="nil"/>
          <w:right w:val="nil"/>
          <w:between w:val="nil"/>
        </w:pBdr>
        <w:spacing w:before="120" w:after="0" w:line="240" w:lineRule="auto"/>
        <w:jc w:val="both"/>
        <w:rPr>
          <w:b/>
          <w:color w:val="4472C4"/>
          <w:u w:val="single"/>
        </w:rPr>
      </w:pPr>
      <w:r>
        <w:rPr>
          <w:b/>
          <w:color w:val="4472C4"/>
          <w:u w:val="single"/>
        </w:rPr>
        <w:t xml:space="preserve">COMPROMISO </w:t>
      </w:r>
    </w:p>
    <w:p w14:paraId="162CEABF" w14:textId="77777777" w:rsidR="0046383B" w:rsidRDefault="00AB0DCF">
      <w:pPr>
        <w:spacing w:before="120" w:after="0" w:line="240" w:lineRule="auto"/>
        <w:jc w:val="both"/>
        <w:rPr>
          <w:b/>
          <w:color w:val="4472C4"/>
          <w:u w:val="single"/>
        </w:rPr>
      </w:pPr>
      <w:r>
        <w:t>El compromiso de esta publicación es inspirar, motivar y acompañar a las organizaciones para que incorporen buenas prácticas, co</w:t>
      </w:r>
      <w:r>
        <w:t>ntribuyendo a la transformación necesaria para ser competitivos en un entorno de cambio permanente que nos rodea.</w:t>
      </w:r>
    </w:p>
    <w:p w14:paraId="162CEAC0" w14:textId="77777777" w:rsidR="0046383B" w:rsidRDefault="00AB0DCF">
      <w:pPr>
        <w:numPr>
          <w:ilvl w:val="0"/>
          <w:numId w:val="2"/>
        </w:numPr>
        <w:pBdr>
          <w:top w:val="nil"/>
          <w:left w:val="nil"/>
          <w:bottom w:val="nil"/>
          <w:right w:val="nil"/>
          <w:between w:val="nil"/>
        </w:pBdr>
        <w:spacing w:before="120" w:after="0" w:line="240" w:lineRule="auto"/>
        <w:jc w:val="both"/>
        <w:rPr>
          <w:b/>
          <w:color w:val="4472C4"/>
          <w:u w:val="single"/>
        </w:rPr>
      </w:pPr>
      <w:r>
        <w:rPr>
          <w:b/>
          <w:color w:val="4472C4"/>
          <w:u w:val="single"/>
        </w:rPr>
        <w:t>ÁMBITO</w:t>
      </w:r>
      <w:r>
        <w:rPr>
          <w:b/>
          <w:color w:val="4472C4"/>
          <w:u w:val="single"/>
        </w:rPr>
        <w:t xml:space="preserve"> DE APLICACIÓN</w:t>
      </w:r>
    </w:p>
    <w:p w14:paraId="162CEAC1" w14:textId="1A670020" w:rsidR="0046383B" w:rsidRDefault="00AB0DCF">
      <w:pPr>
        <w:spacing w:before="120" w:after="0" w:line="240" w:lineRule="auto"/>
        <w:jc w:val="both"/>
      </w:pPr>
      <w:r>
        <w:t>Estas prácticas son de aplicación voluntaria, para todas las compañías socias de IAPG y que, como parte, dieron validación al documento a través de sus representantes, demostrando así su compromiso</w:t>
      </w:r>
      <w:customXmlDelRangeStart w:id="23" w:author="Cordero, Evangelina Natalia" w:date="2024-04-04T09:25:00Z"/>
      <w:sdt>
        <w:sdtPr>
          <w:tag w:val="goog_rdk_6"/>
          <w:id w:val="-1812314165"/>
        </w:sdtPr>
        <w:sdtEndPr/>
        <w:sdtContent>
          <w:customXmlDelRangeEnd w:id="23"/>
          <w:ins w:id="24" w:author="Cordero, Evangelina Natalia" w:date="2024-04-04T09:30:00Z">
            <w:r w:rsidR="00B95171">
              <w:t xml:space="preserve">. </w:t>
            </w:r>
          </w:ins>
          <w:ins w:id="25" w:author="Cordero, Evangelina Natalia" w:date="2024-04-04T09:31:00Z">
            <w:r w:rsidR="00B95171">
              <w:t xml:space="preserve">Como así también para </w:t>
            </w:r>
            <w:proofErr w:type="spellStart"/>
            <w:r w:rsidR="00B95171">
              <w:t>el</w:t>
            </w:r>
          </w:ins>
          <w:proofErr w:type="spellEnd"/>
          <w:ins w:id="26" w:author="Cordero, Evangelina Natalia" w:date="2024-04-04T09:25:00Z">
            <w:r w:rsidR="00B95171">
              <w:t xml:space="preserve"> </w:t>
            </w:r>
          </w:ins>
          <w:commentRangeStart w:id="27"/>
          <w:commentRangeStart w:id="28"/>
          <w:customXmlDelRangeStart w:id="29" w:author="Cordero, Evangelina Natalia" w:date="2024-04-04T09:25:00Z"/>
        </w:sdtContent>
      </w:sdt>
      <w:customXmlDelRangeEnd w:id="29"/>
      <w:del w:id="30" w:author="Cordero, Evangelina Natalia" w:date="2024-04-04T09:25:00Z">
        <w:r w:rsidDel="00B95171">
          <w:delText xml:space="preserve"> y para e</w:delText>
        </w:r>
        <w:commentRangeEnd w:id="27"/>
        <w:r w:rsidDel="00B95171">
          <w:commentReference w:id="27"/>
        </w:r>
      </w:del>
      <w:commentRangeEnd w:id="28"/>
      <w:r w:rsidR="00B95171">
        <w:rPr>
          <w:rStyle w:val="Refdecomentario"/>
        </w:rPr>
        <w:commentReference w:id="28"/>
      </w:r>
      <w:del w:id="31" w:author="Cordero, Evangelina Natalia" w:date="2024-04-04T09:25:00Z">
        <w:r w:rsidDel="00B95171">
          <w:delText>l</w:delText>
        </w:r>
      </w:del>
      <w:ins w:id="32" w:author="Cordero, Evangelina Natalia" w:date="2024-04-04T09:25:00Z">
        <w:r w:rsidR="00B95171">
          <w:t xml:space="preserve">. </w:t>
        </w:r>
      </w:ins>
      <w:r>
        <w:t xml:space="preserve"> desarrollo de negocios de manera diversa, e</w:t>
      </w:r>
      <w:r>
        <w:t>quitativa e inclusiva, pudiendo extenderse libremente en toda la cadena de valor, de cada una de las organizaciones que forman parte del instituto.</w:t>
      </w:r>
    </w:p>
    <w:p w14:paraId="162CEAC2" w14:textId="77777777" w:rsidR="0046383B" w:rsidRDefault="00AB0DCF">
      <w:pPr>
        <w:numPr>
          <w:ilvl w:val="0"/>
          <w:numId w:val="2"/>
        </w:numPr>
        <w:pBdr>
          <w:top w:val="nil"/>
          <w:left w:val="nil"/>
          <w:bottom w:val="nil"/>
          <w:right w:val="nil"/>
          <w:between w:val="nil"/>
        </w:pBdr>
        <w:spacing w:before="120" w:after="0" w:line="240" w:lineRule="auto"/>
        <w:jc w:val="both"/>
        <w:rPr>
          <w:b/>
          <w:color w:val="4472C4"/>
          <w:u w:val="single"/>
        </w:rPr>
      </w:pPr>
      <w:sdt>
        <w:sdtPr>
          <w:tag w:val="goog_rdk_7"/>
          <w:id w:val="98463070"/>
        </w:sdtPr>
        <w:sdtEndPr/>
        <w:sdtContent>
          <w:commentRangeStart w:id="33"/>
        </w:sdtContent>
      </w:sdt>
      <w:r>
        <w:rPr>
          <w:b/>
          <w:color w:val="4472C4"/>
          <w:u w:val="single"/>
        </w:rPr>
        <w:t>DEFINICIONES</w:t>
      </w:r>
      <w:commentRangeEnd w:id="33"/>
      <w:r>
        <w:commentReference w:id="33"/>
      </w:r>
    </w:p>
    <w:p w14:paraId="162CEAC3" w14:textId="4C781B10" w:rsidR="0046383B" w:rsidRDefault="00AB0DCF">
      <w:pPr>
        <w:spacing w:before="120" w:after="0" w:line="240" w:lineRule="auto"/>
        <w:jc w:val="both"/>
      </w:pPr>
      <w:r>
        <w:rPr>
          <w:b/>
        </w:rPr>
        <w:t>DIVERSIDAD:</w:t>
      </w:r>
      <w:r>
        <w:t xml:space="preserve"> Se refiere a todas las características que hacen que los individuos sean difer</w:t>
      </w:r>
      <w:r>
        <w:t xml:space="preserve">entes entre sí; es decir, la diversidad representa la mezcla colectiva de diferencias en torno a raza, </w:t>
      </w:r>
      <w:sdt>
        <w:sdtPr>
          <w:tag w:val="goog_rdk_8"/>
          <w:id w:val="-1637860777"/>
        </w:sdtPr>
        <w:sdtEndPr/>
        <w:sdtContent>
          <w:commentRangeStart w:id="34"/>
          <w:commentRangeStart w:id="35"/>
        </w:sdtContent>
      </w:sdt>
      <w:sdt>
        <w:sdtPr>
          <w:tag w:val="goog_rdk_9"/>
          <w:id w:val="2070383150"/>
        </w:sdtPr>
        <w:sdtEndPr/>
        <w:sdtContent>
          <w:commentRangeStart w:id="36"/>
        </w:sdtContent>
      </w:sdt>
      <w:del w:id="37" w:author="Cordero, Evangelina Natalia" w:date="2024-04-04T09:31:00Z">
        <w:r w:rsidDel="00B95171">
          <w:delText>casta</w:delText>
        </w:r>
        <w:commentRangeEnd w:id="34"/>
        <w:r w:rsidDel="00B95171">
          <w:commentReference w:id="34"/>
        </w:r>
        <w:commentRangeEnd w:id="36"/>
        <w:commentRangeEnd w:id="35"/>
        <w:r w:rsidR="00B95171" w:rsidDel="00B95171">
          <w:rPr>
            <w:rStyle w:val="Refdecomentario"/>
          </w:rPr>
          <w:commentReference w:id="35"/>
        </w:r>
        <w:r w:rsidDel="00B95171">
          <w:commentReference w:id="36"/>
        </w:r>
        <w:r w:rsidDel="00B95171">
          <w:delText xml:space="preserve">, </w:delText>
        </w:r>
      </w:del>
      <w:r>
        <w:t xml:space="preserve">color, religión, sexo, identidad de género, origen nacional, edad, discapacidad, orientación </w:t>
      </w:r>
      <w:r>
        <w:lastRenderedPageBreak/>
        <w:t>sexual, valores, creencias, experiencias, a</w:t>
      </w:r>
      <w:r>
        <w:t xml:space="preserve">ntecedentes, preferencias y comportamientos que hacen que cada persona sea única. La diversidad </w:t>
      </w:r>
      <w:customXmlDelRangeStart w:id="38" w:author="Cordero, Evangelina Natalia" w:date="2024-04-04T09:32:00Z"/>
      <w:sdt>
        <w:sdtPr>
          <w:tag w:val="goog_rdk_10"/>
          <w:id w:val="-28101889"/>
        </w:sdtPr>
        <w:sdtEndPr/>
        <w:sdtContent>
          <w:customXmlDelRangeEnd w:id="38"/>
          <w:commentRangeStart w:id="39"/>
          <w:commentRangeStart w:id="40"/>
          <w:customXmlDelRangeStart w:id="41" w:author="Cordero, Evangelina Natalia" w:date="2024-04-04T09:32:00Z"/>
        </w:sdtContent>
      </w:sdt>
      <w:customXmlDelRangeEnd w:id="41"/>
      <w:del w:id="42" w:author="Cordero, Evangelina Natalia" w:date="2024-04-04T09:32:00Z">
        <w:r w:rsidDel="00B95171">
          <w:delText xml:space="preserve">es la colección de </w:delText>
        </w:r>
        <w:commentRangeEnd w:id="39"/>
        <w:r w:rsidDel="00B95171">
          <w:commentReference w:id="39"/>
        </w:r>
      </w:del>
      <w:commentRangeEnd w:id="40"/>
      <w:r w:rsidR="00D74230">
        <w:rPr>
          <w:rStyle w:val="Refdecomentario"/>
        </w:rPr>
        <w:commentReference w:id="40"/>
      </w:r>
      <w:ins w:id="43" w:author="Cordero, Evangelina Natalia" w:date="2024-04-04T09:32:00Z">
        <w:r w:rsidR="00B95171">
          <w:t xml:space="preserve"> </w:t>
        </w:r>
        <w:r w:rsidR="00D74230">
          <w:t xml:space="preserve">es el resultado de </w:t>
        </w:r>
      </w:ins>
      <w:r>
        <w:t>similitudes y diferencias que cada uno de nosotros tenemos en función de las características con las que nacemos, las experiencias que h</w:t>
      </w:r>
      <w:r>
        <w:t>emos tenido y las decisiones que hemos tomado.</w:t>
      </w:r>
    </w:p>
    <w:p w14:paraId="162CEAC4" w14:textId="77777777" w:rsidR="0046383B" w:rsidRDefault="00AB0DCF">
      <w:pPr>
        <w:spacing w:before="120" w:after="0" w:line="240" w:lineRule="auto"/>
        <w:jc w:val="both"/>
      </w:pPr>
      <w:r>
        <w:rPr>
          <w:b/>
        </w:rPr>
        <w:t>SESGO INCONSCIENTE:</w:t>
      </w:r>
      <w:r>
        <w:t xml:space="preserve"> Definido como prejuicio y / o estereotipos aprendidos que son automáticos, no intencionales, profundamente arraigados, universales y capaces de influir positiva o negativamente en el compor</w:t>
      </w:r>
      <w:r>
        <w:t>tamiento, creando barreras para la inclusión, el rendimiento, el compromiso y, en última instancia, para la innovación.</w:t>
      </w:r>
    </w:p>
    <w:p w14:paraId="74C0149F" w14:textId="48BC6C42" w:rsidR="00D74230" w:rsidRDefault="00AB0DCF">
      <w:pPr>
        <w:spacing w:before="120" w:after="0" w:line="240" w:lineRule="auto"/>
        <w:jc w:val="both"/>
        <w:rPr>
          <w:ins w:id="44" w:author="Cordero, Evangelina Natalia" w:date="2024-04-04T09:35:00Z"/>
        </w:rPr>
      </w:pPr>
      <w:r>
        <w:rPr>
          <w:b/>
        </w:rPr>
        <w:t>GÉNERO:</w:t>
      </w:r>
      <w:r>
        <w:t xml:space="preserve"> El enfoque de género considera las diferentes oportunidades que tienen los hombres y las mujeres, las interrelaciones existentes</w:t>
      </w:r>
      <w:r>
        <w:t xml:space="preserve"> entre ellos y los distintos papeles que socialmente se les asignan.</w:t>
      </w:r>
    </w:p>
    <w:p w14:paraId="7F91F325" w14:textId="14CF2A04" w:rsidR="00D74230" w:rsidRDefault="00D74230">
      <w:pPr>
        <w:spacing w:before="120" w:after="0" w:line="240" w:lineRule="auto"/>
        <w:jc w:val="both"/>
        <w:rPr>
          <w:ins w:id="45" w:author="Cordero, Evangelina Natalia" w:date="2024-04-04T09:35:00Z"/>
        </w:rPr>
      </w:pPr>
      <w:proofErr w:type="gramStart"/>
      <w:ins w:id="46" w:author="Cordero, Evangelina Natalia" w:date="2024-04-04T09:35:00Z">
        <w:r>
          <w:rPr>
            <w:rFonts w:ascii="Arial" w:hAnsi="Arial" w:cs="Arial"/>
            <w:color w:val="474747"/>
            <w:shd w:val="clear" w:color="auto" w:fill="FFFFFF"/>
          </w:rPr>
          <w:t>De acuerdo a</w:t>
        </w:r>
        <w:proofErr w:type="gramEnd"/>
        <w:r>
          <w:rPr>
            <w:rFonts w:ascii="Arial" w:hAnsi="Arial" w:cs="Arial"/>
            <w:color w:val="474747"/>
            <w:shd w:val="clear" w:color="auto" w:fill="FFFFFF"/>
          </w:rPr>
          <w:t xml:space="preserve"> la Organización Mundial de la Salud (OMS), El género </w:t>
        </w:r>
        <w:r>
          <w:rPr>
            <w:rFonts w:ascii="Arial" w:hAnsi="Arial" w:cs="Arial"/>
            <w:color w:val="040C28"/>
            <w:shd w:val="clear" w:color="auto" w:fill="D3E3FD"/>
          </w:rPr>
          <w:t>se refiere a los conceptos sociales de las funciones, comportamientos, actividades y atributos que cada sociedad considera apropiados para los hombres y las mujeres</w:t>
        </w:r>
      </w:ins>
      <w:ins w:id="47" w:author="Cordero, Evangelina Natalia" w:date="2024-04-04T09:36:00Z">
        <w:r>
          <w:rPr>
            <w:rFonts w:ascii="Arial" w:hAnsi="Arial" w:cs="Arial"/>
            <w:color w:val="040C28"/>
            <w:shd w:val="clear" w:color="auto" w:fill="D3E3FD"/>
          </w:rPr>
          <w:t xml:space="preserve">. </w:t>
        </w:r>
      </w:ins>
    </w:p>
    <w:p w14:paraId="38B27863" w14:textId="77777777" w:rsidR="00D74230" w:rsidRDefault="00D74230">
      <w:pPr>
        <w:spacing w:before="120" w:after="0" w:line="240" w:lineRule="auto"/>
        <w:jc w:val="both"/>
        <w:rPr>
          <w:ins w:id="48" w:author="Cordero, Evangelina Natalia" w:date="2024-04-04T09:35:00Z"/>
        </w:rPr>
      </w:pPr>
    </w:p>
    <w:p w14:paraId="162CEAC5" w14:textId="1720D09B" w:rsidR="0046383B" w:rsidRDefault="00AB0DCF">
      <w:pPr>
        <w:spacing w:before="120" w:after="0" w:line="240" w:lineRule="auto"/>
        <w:jc w:val="both"/>
      </w:pPr>
      <w:r>
        <w:t xml:space="preserve"> </w:t>
      </w:r>
      <w:sdt>
        <w:sdtPr>
          <w:tag w:val="goog_rdk_11"/>
          <w:id w:val="988666877"/>
        </w:sdtPr>
        <w:sdtEndPr/>
        <w:sdtContent>
          <w:commentRangeStart w:id="49"/>
        </w:sdtContent>
      </w:sdt>
      <w:customXmlDelRangeStart w:id="50" w:author="Cordero, Evangelina Natalia" w:date="2024-04-04T09:53:00Z"/>
      <w:sdt>
        <w:sdtPr>
          <w:tag w:val="goog_rdk_12"/>
          <w:id w:val="-401298733"/>
        </w:sdtPr>
        <w:sdtEndPr/>
        <w:sdtContent>
          <w:customXmlDelRangeEnd w:id="50"/>
          <w:commentRangeStart w:id="51"/>
          <w:commentRangeStart w:id="52"/>
          <w:customXmlDelRangeStart w:id="53" w:author="Cordero, Evangelina Natalia" w:date="2024-04-04T09:53:00Z"/>
        </w:sdtContent>
      </w:sdt>
      <w:customXmlDelRangeEnd w:id="53"/>
      <w:del w:id="54" w:author="Cordero, Evangelina Natalia" w:date="2024-04-04T09:53:00Z">
        <w:r w:rsidDel="001E34DB">
          <w:delText>Las divergencias biológicas son el origen de las que se producen en materia de género, pero los modos en que se determina el papel que desempeñan mujeres y hombres van más allá de las</w:delText>
        </w:r>
        <w:r w:rsidDel="001E34DB">
          <w:delText xml:space="preserve"> particularidades físicas y biológicas que distinguen a cada sexo. Las diferencias en materia de género se construyen socialmente y se inculcan sobre la base de la percepción que tienen las distintas sociedades acerca de la diversidad físi</w:delText>
        </w:r>
        <w:commentRangeEnd w:id="49"/>
        <w:r w:rsidDel="001E34DB">
          <w:commentReference w:id="49"/>
        </w:r>
        <w:commentRangeEnd w:id="51"/>
        <w:r w:rsidDel="001E34DB">
          <w:commentReference w:id="51"/>
        </w:r>
        <w:commentRangeEnd w:id="52"/>
        <w:r w:rsidR="00D74230" w:rsidDel="001E34DB">
          <w:rPr>
            <w:rStyle w:val="Refdecomentario"/>
          </w:rPr>
          <w:commentReference w:id="52"/>
        </w:r>
        <w:r w:rsidDel="001E34DB">
          <w:delText>ca, los pre</w:delText>
        </w:r>
        <w:r w:rsidDel="001E34DB">
          <w:delText>supuestos de gustos, preferencias y capacidades entre mujeres y hombres. E</w:delText>
        </w:r>
      </w:del>
      <w:customXmlDelRangeStart w:id="55" w:author="Cordero, Evangelina Natalia" w:date="2024-04-04T09:53:00Z"/>
      <w:sdt>
        <w:sdtPr>
          <w:tag w:val="goog_rdk_13"/>
          <w:id w:val="2131126584"/>
        </w:sdtPr>
        <w:sdtEndPr/>
        <w:sdtContent>
          <w:customXmlDelRangeEnd w:id="55"/>
          <w:commentRangeStart w:id="56"/>
          <w:customXmlDelRangeStart w:id="57" w:author="Cordero, Evangelina Natalia" w:date="2024-04-04T09:53:00Z"/>
        </w:sdtContent>
      </w:sdt>
      <w:customXmlDelRangeEnd w:id="57"/>
      <w:customXmlDelRangeStart w:id="58" w:author="Cordero, Evangelina Natalia" w:date="2024-04-04T09:53:00Z"/>
      <w:sdt>
        <w:sdtPr>
          <w:tag w:val="goog_rdk_14"/>
          <w:id w:val="-546218237"/>
        </w:sdtPr>
        <w:sdtEndPr/>
        <w:sdtContent>
          <w:customXmlDelRangeEnd w:id="58"/>
          <w:commentRangeStart w:id="59"/>
          <w:customXmlDelRangeStart w:id="60" w:author="Cordero, Evangelina Natalia" w:date="2024-04-04T09:53:00Z"/>
        </w:sdtContent>
      </w:sdt>
      <w:customXmlDelRangeEnd w:id="60"/>
      <w:del w:id="61" w:author="Cordero, Evangelina Natalia" w:date="2024-04-04T09:53:00Z">
        <w:r w:rsidDel="001E34DB">
          <w:delText>s decir, mientras las disimilitudes en materia de sexo son inmutables, las de género varían según las culturas y cambian a través del tiempo para responder a las transformaciones</w:delText>
        </w:r>
        <w:r w:rsidDel="001E34DB">
          <w:delText xml:space="preserve"> de la sociedad</w:delText>
        </w:r>
      </w:del>
      <w:r>
        <w:t>.</w:t>
      </w:r>
      <w:commentRangeEnd w:id="56"/>
      <w:r>
        <w:commentReference w:id="56"/>
      </w:r>
      <w:commentRangeEnd w:id="59"/>
      <w:r>
        <w:commentReference w:id="59"/>
      </w:r>
    </w:p>
    <w:p w14:paraId="67A9C8EE" w14:textId="63ADCF29" w:rsidR="00116211" w:rsidRDefault="00AB0DCF">
      <w:pPr>
        <w:spacing w:before="120" w:after="0" w:line="240" w:lineRule="auto"/>
        <w:jc w:val="both"/>
        <w:rPr>
          <w:ins w:id="62" w:author="Cordero, Evangelina Natalia" w:date="2024-04-04T10:09:00Z"/>
        </w:rPr>
      </w:pPr>
      <w:r>
        <w:rPr>
          <w:b/>
        </w:rPr>
        <w:t>IGUALDAD DE GÉNERO:</w:t>
      </w:r>
      <w:r>
        <w:t xml:space="preserve">  </w:t>
      </w:r>
      <w:r>
        <w:t xml:space="preserve">Es la igualdad de derechos, </w:t>
      </w:r>
      <w:ins w:id="63" w:author="Cordero, Evangelina Natalia" w:date="2024-04-04T10:10:00Z">
        <w:r w:rsidR="00116211">
          <w:t xml:space="preserve">recursos, </w:t>
        </w:r>
      </w:ins>
      <w:r>
        <w:t xml:space="preserve">responsabilidades y oportunidades </w:t>
      </w:r>
      <w:del w:id="64" w:author="Cordero, Evangelina Natalia" w:date="2024-04-04T10:10:00Z">
        <w:r w:rsidDel="00116211">
          <w:delText>de mujeres y hombres.</w:delText>
        </w:r>
      </w:del>
      <w:ins w:id="65" w:author="Cordero, Evangelina Natalia" w:date="2024-04-04T10:10:00Z">
        <w:r w:rsidR="00116211">
          <w:t xml:space="preserve"> Independientemente de su identidad de género, y sean tratadas con el mismo respeto en todos los aspectos de la vida cotidiana: tra</w:t>
        </w:r>
      </w:ins>
      <w:ins w:id="66" w:author="Cordero, Evangelina Natalia" w:date="2024-04-04T10:11:00Z">
        <w:r w:rsidR="00116211">
          <w:t>bajo, salud, educación</w:t>
        </w:r>
      </w:ins>
      <w:r>
        <w:t xml:space="preserve"> </w:t>
      </w:r>
    </w:p>
    <w:p w14:paraId="162CEAC6" w14:textId="176483E8" w:rsidR="0046383B" w:rsidRDefault="00AB0DCF">
      <w:pPr>
        <w:spacing w:before="120" w:after="0" w:line="240" w:lineRule="auto"/>
        <w:jc w:val="both"/>
      </w:pPr>
      <w:del w:id="67" w:author="Cordero, Evangelina Natalia" w:date="2024-04-04T10:11:00Z">
        <w:r w:rsidDel="00116211">
          <w:delText>L</w:delText>
        </w:r>
      </w:del>
      <w:customXmlDelRangeStart w:id="68" w:author="Cordero, Evangelina Natalia" w:date="2024-04-04T10:11:00Z"/>
      <w:sdt>
        <w:sdtPr>
          <w:tag w:val="goog_rdk_15"/>
          <w:id w:val="-1061559493"/>
        </w:sdtPr>
        <w:sdtEndPr/>
        <w:sdtContent>
          <w:customXmlDelRangeEnd w:id="68"/>
          <w:commentRangeStart w:id="69"/>
          <w:customXmlDelRangeStart w:id="70" w:author="Cordero, Evangelina Natalia" w:date="2024-04-04T10:11:00Z"/>
        </w:sdtContent>
      </w:sdt>
      <w:customXmlDelRangeEnd w:id="70"/>
      <w:customXmlDelRangeStart w:id="71" w:author="Cordero, Evangelina Natalia" w:date="2024-04-04T10:11:00Z"/>
      <w:sdt>
        <w:sdtPr>
          <w:tag w:val="goog_rdk_16"/>
          <w:id w:val="-1364741607"/>
        </w:sdtPr>
        <w:sdtEndPr/>
        <w:sdtContent>
          <w:customXmlDelRangeEnd w:id="71"/>
          <w:commentRangeStart w:id="72"/>
          <w:commentRangeStart w:id="73"/>
          <w:customXmlDelRangeStart w:id="74" w:author="Cordero, Evangelina Natalia" w:date="2024-04-04T10:11:00Z"/>
        </w:sdtContent>
      </w:sdt>
      <w:customXmlDelRangeEnd w:id="74"/>
      <w:customXmlDelRangeStart w:id="75" w:author="Cordero, Evangelina Natalia" w:date="2024-04-04T10:11:00Z"/>
      <w:sdt>
        <w:sdtPr>
          <w:tag w:val="goog_rdk_17"/>
          <w:id w:val="-854887221"/>
        </w:sdtPr>
        <w:sdtEndPr/>
        <w:sdtContent>
          <w:customXmlDelRangeEnd w:id="75"/>
          <w:commentRangeStart w:id="76"/>
          <w:customXmlDelRangeStart w:id="77" w:author="Cordero, Evangelina Natalia" w:date="2024-04-04T10:11:00Z"/>
        </w:sdtContent>
      </w:sdt>
      <w:customXmlDelRangeEnd w:id="77"/>
      <w:del w:id="78" w:author="Cordero, Evangelina Natalia" w:date="2024-04-04T10:11:00Z">
        <w:r w:rsidDel="00116211">
          <w:delText xml:space="preserve">a igualdad no significa que mujeres y hombres sean lo mismo, sino que los derechos, responsabilidades y oportunidades no </w:delText>
        </w:r>
        <w:r w:rsidDel="00116211">
          <w:delText>dependen del sexo con el que nacieron</w:delText>
        </w:r>
      </w:del>
      <w:r>
        <w:t xml:space="preserve">. La igualdad de género supone que se tengan en cuenta los intereses, las necesidades y las prioridades </w:t>
      </w:r>
      <w:del w:id="79" w:author="Cordero, Evangelina Natalia" w:date="2024-04-04T10:12:00Z">
        <w:r w:rsidDel="00116211">
          <w:delText xml:space="preserve">tanto de mujeres como de hombres, </w:delText>
        </w:r>
      </w:del>
      <w:r>
        <w:t>reconocien</w:t>
      </w:r>
      <w:commentRangeEnd w:id="69"/>
      <w:r>
        <w:commentReference w:id="69"/>
      </w:r>
      <w:commentRangeEnd w:id="72"/>
      <w:r>
        <w:commentReference w:id="72"/>
      </w:r>
      <w:commentRangeEnd w:id="76"/>
      <w:commentRangeEnd w:id="73"/>
      <w:r w:rsidR="00116211">
        <w:rPr>
          <w:rStyle w:val="Refdecomentario"/>
        </w:rPr>
        <w:commentReference w:id="73"/>
      </w:r>
      <w:r>
        <w:commentReference w:id="76"/>
      </w:r>
      <w:r>
        <w:t xml:space="preserve">do la </w:t>
      </w:r>
      <w:sdt>
        <w:sdtPr>
          <w:tag w:val="goog_rdk_18"/>
          <w:id w:val="-377397608"/>
        </w:sdtPr>
        <w:sdtEndPr/>
        <w:sdtContent>
          <w:commentRangeStart w:id="80"/>
        </w:sdtContent>
      </w:sdt>
      <w:r>
        <w:t xml:space="preserve">diversidad </w:t>
      </w:r>
      <w:commentRangeEnd w:id="80"/>
      <w:r>
        <w:commentReference w:id="80"/>
      </w:r>
      <w:r>
        <w:t>de los diferentes grupos.</w:t>
      </w:r>
    </w:p>
    <w:p w14:paraId="162CEAC7" w14:textId="3FF0D6FC" w:rsidR="0046383B" w:rsidRDefault="00AB0DCF">
      <w:pPr>
        <w:spacing w:before="120" w:after="0" w:line="240" w:lineRule="auto"/>
        <w:jc w:val="both"/>
      </w:pPr>
      <w:r>
        <w:rPr>
          <w:b/>
        </w:rPr>
        <w:t>EQUIDAD:</w:t>
      </w:r>
      <w:r>
        <w:t xml:space="preserve"> La equidad</w:t>
      </w:r>
      <w:ins w:id="81" w:author="Cordero, Evangelina Natalia" w:date="2024-04-04T10:12:00Z">
        <w:r w:rsidR="00116211">
          <w:t xml:space="preserve"> busca garantizar </w:t>
        </w:r>
      </w:ins>
      <w:customXmlDelRangeStart w:id="82" w:author="Cordero, Evangelina Natalia" w:date="2024-04-04T10:12:00Z"/>
      <w:sdt>
        <w:sdtPr>
          <w:tag w:val="goog_rdk_19"/>
          <w:id w:val="-1045594413"/>
        </w:sdtPr>
        <w:sdtEndPr/>
        <w:sdtContent>
          <w:customXmlDelRangeEnd w:id="82"/>
          <w:commentRangeStart w:id="83"/>
          <w:commentRangeStart w:id="84"/>
          <w:customXmlDelRangeStart w:id="85" w:author="Cordero, Evangelina Natalia" w:date="2024-04-04T10:12:00Z"/>
        </w:sdtContent>
      </w:sdt>
      <w:customXmlDelRangeEnd w:id="85"/>
      <w:del w:id="86" w:author="Cordero, Evangelina Natalia" w:date="2024-04-04T10:12:00Z">
        <w:r w:rsidDel="00116211">
          <w:delText xml:space="preserve"> garantiz</w:delText>
        </w:r>
        <w:commentRangeEnd w:id="83"/>
        <w:r w:rsidDel="00116211">
          <w:commentReference w:id="83"/>
        </w:r>
        <w:commentRangeEnd w:id="84"/>
        <w:r w:rsidR="00116211" w:rsidDel="00116211">
          <w:rPr>
            <w:rStyle w:val="Refdecomentario"/>
          </w:rPr>
          <w:commentReference w:id="84"/>
        </w:r>
        <w:r w:rsidDel="00116211">
          <w:delText xml:space="preserve">a que </w:delText>
        </w:r>
      </w:del>
      <w:customXmlDelRangeStart w:id="87" w:author="Cordero, Evangelina Natalia" w:date="2024-04-04T10:12:00Z"/>
      <w:sdt>
        <w:sdtPr>
          <w:tag w:val="goog_rdk_20"/>
          <w:id w:val="-1770768645"/>
        </w:sdtPr>
        <w:sdtEndPr/>
        <w:sdtContent>
          <w:customXmlDelRangeEnd w:id="87"/>
          <w:commentRangeStart w:id="88"/>
          <w:commentRangeStart w:id="89"/>
          <w:customXmlDelRangeStart w:id="90" w:author="Cordero, Evangelina Natalia" w:date="2024-04-04T10:12:00Z"/>
        </w:sdtContent>
      </w:sdt>
      <w:customXmlDelRangeEnd w:id="90"/>
      <w:del w:id="91" w:author="Cordero, Evangelina Natalia" w:date="2024-04-04T10:12:00Z">
        <w:r w:rsidDel="00116211">
          <w:delText xml:space="preserve">todos </w:delText>
        </w:r>
        <w:commentRangeEnd w:id="88"/>
        <w:r w:rsidDel="00116211">
          <w:commentReference w:id="88"/>
        </w:r>
      </w:del>
      <w:commentRangeEnd w:id="89"/>
      <w:r w:rsidR="00085CE0">
        <w:rPr>
          <w:rStyle w:val="Refdecomentario"/>
        </w:rPr>
        <w:commentReference w:id="89"/>
      </w:r>
      <w:del w:id="92" w:author="Cordero, Evangelina Natalia" w:date="2024-04-04T10:12:00Z">
        <w:r w:rsidDel="00116211">
          <w:delText xml:space="preserve">tengan </w:delText>
        </w:r>
      </w:del>
      <w:ins w:id="93" w:author="Cordero, Evangelina Natalia" w:date="2024-04-04T10:13:00Z">
        <w:r w:rsidR="00116211">
          <w:t xml:space="preserve"> el </w:t>
        </w:r>
      </w:ins>
      <w:r>
        <w:t>acceso a</w:t>
      </w:r>
      <w:ins w:id="94" w:author="Cordero, Evangelina Natalia" w:date="2024-04-04T10:13:00Z">
        <w:r w:rsidR="00116211">
          <w:t xml:space="preserve"> todas las personas </w:t>
        </w:r>
        <w:r w:rsidR="00085CE0">
          <w:t>a</w:t>
        </w:r>
      </w:ins>
      <w:r>
        <w:t xml:space="preserve"> las mismas oportunidades. La equidad reconoce que no todos partimos del mismo lugar porque existen ventajas y barreras y busca corregir el desequilibrio.</w:t>
      </w:r>
    </w:p>
    <w:p w14:paraId="162CEAC8" w14:textId="77777777" w:rsidR="0046383B" w:rsidRDefault="00AB0DCF">
      <w:pPr>
        <w:spacing w:before="120" w:after="0" w:line="240" w:lineRule="auto"/>
        <w:jc w:val="both"/>
      </w:pPr>
      <w:r>
        <w:rPr>
          <w:b/>
        </w:rPr>
        <w:t>EQUIDAD</w:t>
      </w:r>
      <w:sdt>
        <w:sdtPr>
          <w:tag w:val="goog_rdk_21"/>
          <w:id w:val="842748663"/>
        </w:sdtPr>
        <w:sdtEndPr/>
        <w:sdtContent>
          <w:commentRangeStart w:id="95"/>
        </w:sdtContent>
      </w:sdt>
      <w:r>
        <w:rPr>
          <w:b/>
        </w:rPr>
        <w:t xml:space="preserve"> DE GÉNERO:</w:t>
      </w:r>
      <w:r>
        <w:t xml:space="preserve">  Se define como la imparcialidad en el trato que reciben mujeres </w:t>
      </w:r>
      <w:r>
        <w:t>y hombres de acuerdo con sus necesidades respectivas, ya sea con un trato igualitario o con uno diferenciado pero que se considera equivalente en lo que se refiere a los derechos, los beneficios, las obligaciones y las posibilidades. En el ámbito del desar</w:t>
      </w:r>
      <w:r>
        <w:t xml:space="preserve">rollo, un objetivo de equidad de género a menudo requiere incorporar medidas encaminadas a compensar las desventajas históricas y sociales que arrastran </w:t>
      </w:r>
      <w:proofErr w:type="gramStart"/>
      <w:r>
        <w:t>las mujer</w:t>
      </w:r>
      <w:commentRangeEnd w:id="95"/>
      <w:proofErr w:type="gramEnd"/>
      <w:r>
        <w:commentReference w:id="95"/>
      </w:r>
      <w:r>
        <w:t>es.</w:t>
      </w:r>
    </w:p>
    <w:p w14:paraId="520092C8" w14:textId="58D3FFE6" w:rsidR="00581EF4" w:rsidRDefault="00AB0DCF">
      <w:pPr>
        <w:spacing w:before="120" w:after="0" w:line="240" w:lineRule="auto"/>
        <w:jc w:val="both"/>
        <w:rPr>
          <w:ins w:id="96" w:author="Cordero, Evangelina Natalia" w:date="2024-04-04T10:29:00Z"/>
        </w:rPr>
      </w:pPr>
      <w:r>
        <w:rPr>
          <w:b/>
        </w:rPr>
        <w:t>P</w:t>
      </w:r>
      <w:sdt>
        <w:sdtPr>
          <w:tag w:val="goog_rdk_22"/>
          <w:id w:val="361552500"/>
        </w:sdtPr>
        <w:sdtEndPr/>
        <w:sdtContent>
          <w:commentRangeStart w:id="97"/>
          <w:commentRangeStart w:id="98"/>
        </w:sdtContent>
      </w:sdt>
      <w:r>
        <w:rPr>
          <w:b/>
        </w:rPr>
        <w:t>ERSPECTIVA DE GÉNERO:</w:t>
      </w:r>
      <w:r>
        <w:t xml:space="preserve"> </w:t>
      </w:r>
      <w:ins w:id="99" w:author="Cordero, Evangelina Natalia" w:date="2024-04-04T10:32:00Z">
        <w:r w:rsidR="00581EF4">
          <w:t xml:space="preserve"> es</w:t>
        </w:r>
      </w:ins>
      <w:ins w:id="100" w:author="Cordero, Evangelina Natalia" w:date="2024-04-04T10:29:00Z">
        <w:r w:rsidR="00581EF4" w:rsidRPr="005B520D">
          <w:rPr>
            <w:rPrChange w:id="101" w:author="Cordero, Evangelina Natalia" w:date="2024-04-04T10:47:00Z">
              <w:rPr>
                <w:rFonts w:ascii="Raleway" w:hAnsi="Raleway"/>
                <w:color w:val="003E2C"/>
                <w:shd w:val="clear" w:color="auto" w:fill="FFFFFF"/>
              </w:rPr>
            </w:rPrChange>
          </w:rPr>
          <w:t> una forma de ver o analizar una determinada situación o de tener un punto de vista. Es decir</w:t>
        </w:r>
        <w:r w:rsidR="00581EF4">
          <w:rPr>
            <w:rFonts w:ascii="Raleway" w:hAnsi="Raleway"/>
            <w:color w:val="003E2C"/>
            <w:shd w:val="clear" w:color="auto" w:fill="FFFFFF"/>
          </w:rPr>
          <w:t xml:space="preserve">, </w:t>
        </w:r>
      </w:ins>
      <w:ins w:id="102" w:author="Cordero, Evangelina Natalia" w:date="2024-04-04T10:33:00Z">
        <w:r w:rsidR="00581EF4">
          <w:t>La perspectiva de género permite analizar cómo operan las representaciones sociales, los prejuicios y estereotipos en cada contexto social</w:t>
        </w:r>
      </w:ins>
    </w:p>
    <w:p w14:paraId="162CEAC9" w14:textId="2C5DE50F" w:rsidR="0046383B" w:rsidRDefault="00AB0DCF">
      <w:pPr>
        <w:spacing w:before="120" w:after="0" w:line="240" w:lineRule="auto"/>
        <w:jc w:val="both"/>
      </w:pPr>
      <w:del w:id="103" w:author="Cordero, Evangelina Natalia" w:date="2024-04-04T10:44:00Z">
        <w:r w:rsidDel="005B520D">
          <w:delText>Es un conjunto de enfoques específicos y estratégicos, así com</w:delText>
        </w:r>
        <w:r w:rsidDel="005B520D">
          <w:delText>o procesos técnicos e institucionales</w:delText>
        </w:r>
      </w:del>
      <w:r>
        <w:t xml:space="preserve">. La incorporación de una perspectiva de género integra la igualdad de género en las organizaciones, con la vista puesta en el futuro, se propone transformar instituciones sociales, leyes, normas culturales y prácticas </w:t>
      </w:r>
      <w:r>
        <w:t>comunitarias que son discriminatorias.</w:t>
      </w:r>
      <w:commentRangeEnd w:id="97"/>
      <w:r>
        <w:commentReference w:id="97"/>
      </w:r>
      <w:commentRangeEnd w:id="98"/>
      <w:r w:rsidR="005B520D">
        <w:rPr>
          <w:rStyle w:val="Refdecomentario"/>
        </w:rPr>
        <w:commentReference w:id="98"/>
      </w:r>
    </w:p>
    <w:p w14:paraId="162CEACA" w14:textId="1205504B" w:rsidR="0046383B" w:rsidRDefault="00AB0DCF">
      <w:pPr>
        <w:spacing w:before="120" w:after="0" w:line="240" w:lineRule="auto"/>
        <w:jc w:val="both"/>
      </w:pPr>
      <w:r>
        <w:rPr>
          <w:b/>
        </w:rPr>
        <w:t>INCLUSIÓN:</w:t>
      </w:r>
      <w:r>
        <w:t xml:space="preserve"> </w:t>
      </w:r>
      <w:ins w:id="104" w:author="Cordero, Evangelina Natalia" w:date="2024-04-04T10:46:00Z">
        <w:r w:rsidR="005B520D" w:rsidRPr="005B520D">
          <w:rPr>
            <w:rPrChange w:id="105" w:author="Cordero, Evangelina Natalia" w:date="2024-04-04T10:47:00Z">
              <w:rPr>
                <w:rFonts w:ascii="Source Serif Pro" w:hAnsi="Source Serif Pro"/>
                <w:color w:val="333333"/>
                <w:sz w:val="27"/>
                <w:szCs w:val="27"/>
                <w:shd w:val="clear" w:color="auto" w:fill="FFFFFF"/>
              </w:rPr>
            </w:rPrChange>
          </w:rPr>
          <w:t>asegura</w:t>
        </w:r>
      </w:ins>
      <w:ins w:id="106" w:author="Cordero, Evangelina Natalia" w:date="2024-04-04T10:51:00Z">
        <w:r w:rsidR="005B520D">
          <w:t>r</w:t>
        </w:r>
      </w:ins>
      <w:ins w:id="107" w:author="Cordero, Evangelina Natalia" w:date="2024-04-04T10:46:00Z">
        <w:r w:rsidR="005B520D" w:rsidRPr="005B520D">
          <w:rPr>
            <w:rPrChange w:id="108" w:author="Cordero, Evangelina Natalia" w:date="2024-04-04T10:47:00Z">
              <w:rPr>
                <w:rFonts w:ascii="Source Serif Pro" w:hAnsi="Source Serif Pro"/>
                <w:color w:val="333333"/>
                <w:sz w:val="27"/>
                <w:szCs w:val="27"/>
                <w:shd w:val="clear" w:color="auto" w:fill="FFFFFF"/>
              </w:rPr>
            </w:rPrChange>
          </w:rPr>
          <w:t xml:space="preserve"> que todas las personas sin distinción puedan ejercer sus derechos y garantías, aprovechar sus habilidades y beneficiarse de las oportunidades que se encuentran en su entorno</w:t>
        </w:r>
      </w:ins>
      <w:ins w:id="109" w:author="Cordero, Evangelina Natalia" w:date="2024-04-04T10:47:00Z">
        <w:r w:rsidR="005B520D">
          <w:t>.</w:t>
        </w:r>
      </w:ins>
      <w:ins w:id="110" w:author="Cordero, Evangelina Natalia" w:date="2024-04-04T10:51:00Z">
        <w:r w:rsidR="005B520D">
          <w:t xml:space="preserve"> </w:t>
        </w:r>
      </w:ins>
      <w:ins w:id="111" w:author="Cordero, Evangelina Natalia" w:date="2024-04-04T10:55:00Z">
        <w:r w:rsidR="00101849">
          <w:t xml:space="preserve">En el </w:t>
        </w:r>
      </w:ins>
      <w:ins w:id="112" w:author="Cordero, Evangelina Natalia" w:date="2024-04-04T10:56:00Z">
        <w:r w:rsidR="00101849">
          <w:t xml:space="preserve">aspecto organizacional </w:t>
        </w:r>
      </w:ins>
      <w:ins w:id="113" w:author="Cordero, Evangelina Natalia" w:date="2024-04-04T11:00:00Z">
        <w:r w:rsidR="005D6FC5">
          <w:t xml:space="preserve">significa </w:t>
        </w:r>
      </w:ins>
      <w:del w:id="114" w:author="Cordero, Evangelina Natalia" w:date="2024-04-04T10:56:00Z">
        <w:r w:rsidDel="00101849">
          <w:delText>Cómo una organización</w:delText>
        </w:r>
      </w:del>
      <w:customXmlDelRangeStart w:id="115" w:author="Cordero, Evangelina Natalia" w:date="2024-04-04T10:56:00Z"/>
      <w:sdt>
        <w:sdtPr>
          <w:tag w:val="goog_rdk_23"/>
          <w:id w:val="315163990"/>
        </w:sdtPr>
        <w:sdtEndPr/>
        <w:sdtContent>
          <w:customXmlDelRangeEnd w:id="115"/>
          <w:commentRangeStart w:id="116"/>
          <w:customXmlDelRangeStart w:id="117" w:author="Cordero, Evangelina Natalia" w:date="2024-04-04T10:56:00Z"/>
        </w:sdtContent>
      </w:sdt>
      <w:customXmlDelRangeEnd w:id="117"/>
      <w:del w:id="118" w:author="Cordero, Evangelina Natalia" w:date="2024-04-04T10:56:00Z">
        <w:r w:rsidDel="00101849">
          <w:delText xml:space="preserve"> </w:delText>
        </w:r>
      </w:del>
      <w:r>
        <w:t>aprovecha</w:t>
      </w:r>
      <w:commentRangeEnd w:id="116"/>
      <w:ins w:id="119" w:author="Cordero, Evangelina Natalia" w:date="2024-04-04T11:00:00Z">
        <w:r w:rsidR="005D6FC5">
          <w:t>r</w:t>
        </w:r>
      </w:ins>
      <w:r>
        <w:commentReference w:id="116"/>
      </w:r>
      <w:r>
        <w:t xml:space="preserve"> la diversidad para crear un ambiente de trabajo en el que todos los empleados sean tratados con equidad y respeto, tengan igual acceso a oportunidades y recursos, y p</w:t>
      </w:r>
      <w:r>
        <w:t>uedan sentirse totalmente comprometidos para contribuir a la misión, los objetivos y la estrategia del negocio.</w:t>
      </w:r>
    </w:p>
    <w:p w14:paraId="162CEACB" w14:textId="77777777" w:rsidR="0046383B" w:rsidRDefault="00AB0DCF">
      <w:pPr>
        <w:spacing w:before="120" w:after="0" w:line="240" w:lineRule="auto"/>
        <w:jc w:val="both"/>
      </w:pPr>
      <w:r>
        <w:rPr>
          <w:b/>
        </w:rPr>
        <w:lastRenderedPageBreak/>
        <w:t>INTERSECCIONALIDAD:</w:t>
      </w:r>
      <w:r>
        <w:t xml:space="preserve">  herramienta analítica que reconoce que las desigualdades sistémicas se configuran a partir de la superposición de diferente</w:t>
      </w:r>
      <w:r>
        <w:t>s factores sociales como el género, la etnia y la clase social, etc. Es una herramienta para el análisis, que ayuda a entender la manera en que conjuntos diferentes de identidades influyen sobre el acceso que se pueda tener a derechos y oportunidades.</w:t>
      </w:r>
    </w:p>
    <w:p w14:paraId="640ED242" w14:textId="0BDAA46F" w:rsidR="004F025B" w:rsidRPr="00CF6193" w:rsidRDefault="00AB0DCF" w:rsidP="004F025B">
      <w:pPr>
        <w:spacing w:before="120" w:after="0" w:line="240" w:lineRule="auto"/>
        <w:jc w:val="both"/>
        <w:rPr>
          <w:b/>
          <w:rPrChange w:id="120" w:author="Cordero, Evangelina Natalia" w:date="2024-04-04T11:53:00Z">
            <w:rPr/>
          </w:rPrChange>
        </w:rPr>
      </w:pPr>
      <w:sdt>
        <w:sdtPr>
          <w:tag w:val="goog_rdk_24"/>
          <w:id w:val="2038699918"/>
        </w:sdtPr>
        <w:sdtEndPr/>
        <w:sdtContent>
          <w:commentRangeStart w:id="121"/>
        </w:sdtContent>
      </w:sdt>
      <w:del w:id="122" w:author="Cordero, Evangelina Natalia" w:date="2024-04-04T11:53:00Z">
        <w:r w:rsidDel="00CF6193">
          <w:delText>Pr</w:delText>
        </w:r>
        <w:r w:rsidDel="00CF6193">
          <w:delText>ivilegios</w:delText>
        </w:r>
        <w:commentRangeEnd w:id="121"/>
        <w:r w:rsidDel="00CF6193">
          <w:commentReference w:id="121"/>
        </w:r>
      </w:del>
      <w:ins w:id="123" w:author="Cordero, Evangelina Natalia" w:date="2024-04-04T11:53:00Z">
        <w:r w:rsidR="00CF6193" w:rsidRPr="00CF6193">
          <w:rPr>
            <w:b/>
            <w:rPrChange w:id="124" w:author="Cordero, Evangelina Natalia" w:date="2024-04-04T11:53:00Z">
              <w:rPr/>
            </w:rPrChange>
          </w:rPr>
          <w:t>P</w:t>
        </w:r>
        <w:r w:rsidR="00CF6193" w:rsidRPr="00CF6193">
          <w:rPr>
            <w:b/>
            <w:rPrChange w:id="125" w:author="Cordero, Evangelina Natalia" w:date="2024-04-04T11:53:00Z">
              <w:rPr/>
            </w:rPrChange>
          </w:rPr>
          <w:t xml:space="preserve">RIVILEGIOS: </w:t>
        </w:r>
        <w:r w:rsidR="00CF6193">
          <w:rPr>
            <w:rFonts w:ascii="Arial" w:hAnsi="Arial" w:cs="Arial"/>
            <w:color w:val="040C28"/>
            <w:shd w:val="clear" w:color="auto" w:fill="D3E3FD"/>
          </w:rPr>
          <w:t>condición de ventaja atribuida a una persona, grupo de personas, territorios por concesión de un superior o por una determinada circunstancia</w:t>
        </w:r>
      </w:ins>
      <w:ins w:id="126" w:author="Cordero, Evangelina Natalia" w:date="2024-04-04T12:15:00Z">
        <w:r w:rsidR="004F025B">
          <w:rPr>
            <w:rFonts w:ascii="Arial" w:hAnsi="Arial" w:cs="Arial"/>
            <w:color w:val="040C28"/>
            <w:shd w:val="clear" w:color="auto" w:fill="D3E3FD"/>
          </w:rPr>
          <w:t xml:space="preserve">. Se entiende como un beneficio que disfrutan algunas </w:t>
        </w:r>
      </w:ins>
      <w:ins w:id="127" w:author="Cordero, Evangelina Natalia" w:date="2024-04-04T12:16:00Z">
        <w:r w:rsidR="004F025B">
          <w:rPr>
            <w:rFonts w:ascii="Arial" w:hAnsi="Arial" w:cs="Arial"/>
            <w:color w:val="040C28"/>
            <w:shd w:val="clear" w:color="auto" w:fill="D3E3FD"/>
          </w:rPr>
          <w:t>personas</w:t>
        </w:r>
      </w:ins>
      <w:ins w:id="128" w:author="Cordero, Evangelina Natalia" w:date="2024-04-04T12:15:00Z">
        <w:r w:rsidR="004F025B">
          <w:rPr>
            <w:rFonts w:ascii="Arial" w:hAnsi="Arial" w:cs="Arial"/>
            <w:color w:val="040C28"/>
            <w:shd w:val="clear" w:color="auto" w:fill="D3E3FD"/>
          </w:rPr>
          <w:t xml:space="preserve"> en función de sus identidades sociales</w:t>
        </w:r>
      </w:ins>
      <w:ins w:id="129" w:author="Cordero, Evangelina Natalia" w:date="2024-04-04T12:16:00Z">
        <w:r w:rsidR="004F025B">
          <w:rPr>
            <w:rFonts w:ascii="Arial" w:hAnsi="Arial" w:cs="Arial"/>
            <w:color w:val="040C28"/>
            <w:shd w:val="clear" w:color="auto" w:fill="D3E3FD"/>
          </w:rPr>
          <w:t xml:space="preserve">. </w:t>
        </w:r>
      </w:ins>
      <w:ins w:id="130" w:author="Cordero, Evangelina Natalia" w:date="2024-04-04T12:14:00Z">
        <w:r w:rsidR="004F025B" w:rsidRPr="004F025B">
          <w:rPr>
            <w:rFonts w:ascii="Arial" w:hAnsi="Arial" w:cs="Arial"/>
            <w:color w:val="040C28"/>
            <w:shd w:val="clear" w:color="auto" w:fill="D3E3FD"/>
            <w:rPrChange w:id="131" w:author="Cordero, Evangelina Natalia" w:date="2024-04-04T12:16:00Z">
              <w:rPr>
                <w:rFonts w:ascii="Montserrat" w:hAnsi="Montserrat"/>
                <w:color w:val="0D0E10"/>
                <w:sz w:val="27"/>
                <w:szCs w:val="27"/>
                <w:shd w:val="clear" w:color="auto" w:fill="FFFFFF"/>
              </w:rPr>
            </w:rPrChange>
          </w:rPr>
          <w:t>Los privilegios pueden ser tanto visibles como invisibles y manifestarse de diversas formas en el lugar de trabajo.</w:t>
        </w:r>
      </w:ins>
    </w:p>
    <w:p w14:paraId="162CEACD" w14:textId="77777777" w:rsidR="0046383B" w:rsidRDefault="0046383B">
      <w:pPr>
        <w:spacing w:before="120" w:after="0" w:line="240" w:lineRule="auto"/>
        <w:jc w:val="both"/>
      </w:pPr>
    </w:p>
    <w:p w14:paraId="162CEACE" w14:textId="77777777" w:rsidR="0046383B" w:rsidRDefault="00AB0DCF">
      <w:pPr>
        <w:numPr>
          <w:ilvl w:val="0"/>
          <w:numId w:val="2"/>
        </w:numPr>
        <w:pBdr>
          <w:top w:val="nil"/>
          <w:left w:val="nil"/>
          <w:bottom w:val="nil"/>
          <w:right w:val="nil"/>
          <w:between w:val="nil"/>
        </w:pBdr>
        <w:spacing w:before="120" w:after="0" w:line="240" w:lineRule="auto"/>
        <w:jc w:val="both"/>
        <w:rPr>
          <w:b/>
          <w:color w:val="4472C4"/>
          <w:u w:val="single"/>
        </w:rPr>
      </w:pPr>
      <w:r>
        <w:rPr>
          <w:b/>
          <w:color w:val="4471C4"/>
          <w:u w:val="single"/>
        </w:rPr>
        <w:t>BUENAS PRACTICAS</w:t>
      </w:r>
    </w:p>
    <w:p w14:paraId="162CEACF" w14:textId="77777777" w:rsidR="0046383B" w:rsidRDefault="00AB0DCF">
      <w:pPr>
        <w:spacing w:before="120" w:after="0" w:line="240" w:lineRule="auto"/>
        <w:jc w:val="both"/>
      </w:pPr>
      <w:r>
        <w:t xml:space="preserve">Todas las iniciativas propuestas a continuación consolidan, en términos generales, los lineamientos básicos para una Práctica Recomendada en Diversidad, Equidad e Inclusión. </w:t>
      </w:r>
    </w:p>
    <w:p w14:paraId="162CEAD0" w14:textId="77777777" w:rsidR="0046383B" w:rsidRDefault="00AB0DCF">
      <w:pPr>
        <w:spacing w:before="120" w:after="0" w:line="240" w:lineRule="auto"/>
        <w:jc w:val="both"/>
      </w:pPr>
      <w:r>
        <w:t xml:space="preserve">La implementación de </w:t>
      </w:r>
      <w:proofErr w:type="gramStart"/>
      <w:r>
        <w:t>las misma</w:t>
      </w:r>
      <w:proofErr w:type="gramEnd"/>
      <w:r>
        <w:t xml:space="preserve"> de forma total o pa</w:t>
      </w:r>
      <w:r>
        <w:t>rcial es voluntaria e independiente, a cada organización, tomando en cuenta el contexto, sus capacidades, tamaño y modelo organizativo, entendiendo además que es un proceso en constante evolución.</w:t>
      </w:r>
    </w:p>
    <w:p w14:paraId="162CEAD1" w14:textId="77777777" w:rsidR="0046383B" w:rsidRDefault="00AB0DCF">
      <w:pPr>
        <w:spacing w:before="120" w:after="0" w:line="240" w:lineRule="auto"/>
        <w:jc w:val="both"/>
      </w:pPr>
      <w:r>
        <w:t>Se enumeran a continuación una propuesta de acciones para c</w:t>
      </w:r>
      <w:r>
        <w:t xml:space="preserve">onformar “un camino a recorrer” que impulse transformar </w:t>
      </w:r>
      <w:sdt>
        <w:sdtPr>
          <w:tag w:val="goog_rdk_25"/>
          <w:id w:val="-1950537950"/>
        </w:sdtPr>
        <w:sdtEndPr/>
        <w:sdtContent>
          <w:ins w:id="132" w:author="Celina Gioja" w:date="2024-03-07T17:29:00Z">
            <w:r>
              <w:t xml:space="preserve">la cultura de </w:t>
            </w:r>
          </w:ins>
        </w:sdtContent>
      </w:sdt>
      <w:r>
        <w:t>una organización, con conciencia y perspectiva sobre los procesos de diversidad, equidad e inclusión logrando impactar en una nueva forma de hacer negocios.</w:t>
      </w:r>
    </w:p>
    <w:p w14:paraId="162CEAD2" w14:textId="430ED148" w:rsidR="0046383B" w:rsidRDefault="00AB0DCF">
      <w:pPr>
        <w:spacing w:before="120" w:after="0" w:line="240" w:lineRule="auto"/>
        <w:jc w:val="both"/>
        <w:rPr>
          <w:ins w:id="133" w:author="Cordero, Evangelina Natalia" w:date="2024-04-04T12:18:00Z"/>
          <w:b/>
        </w:rPr>
      </w:pPr>
      <w:r>
        <w:rPr>
          <w:b/>
          <w:u w:val="single"/>
        </w:rPr>
        <w:t>Principio N°1)</w:t>
      </w:r>
      <w:r>
        <w:t xml:space="preserve"> </w:t>
      </w:r>
      <w:r>
        <w:rPr>
          <w:b/>
        </w:rPr>
        <w:t xml:space="preserve">Asumir el compromiso desde la Alta </w:t>
      </w:r>
      <w:sdt>
        <w:sdtPr>
          <w:tag w:val="goog_rdk_26"/>
          <w:id w:val="-1903976465"/>
        </w:sdtPr>
        <w:sdtEndPr/>
        <w:sdtContent>
          <w:commentRangeStart w:id="134"/>
        </w:sdtContent>
      </w:sdt>
      <w:sdt>
        <w:sdtPr>
          <w:tag w:val="goog_rdk_27"/>
          <w:id w:val="-344410701"/>
        </w:sdtPr>
        <w:sdtEndPr/>
        <w:sdtContent>
          <w:commentRangeStart w:id="135"/>
        </w:sdtContent>
      </w:sdt>
      <w:sdt>
        <w:sdtPr>
          <w:tag w:val="goog_rdk_28"/>
          <w:id w:val="183181576"/>
        </w:sdtPr>
        <w:sdtEndPr/>
        <w:sdtContent>
          <w:commentRangeStart w:id="136"/>
        </w:sdtContent>
      </w:sdt>
      <w:r>
        <w:rPr>
          <w:b/>
        </w:rPr>
        <w:t>Dirección</w:t>
      </w:r>
      <w:commentRangeEnd w:id="134"/>
      <w:r>
        <w:commentReference w:id="134"/>
      </w:r>
      <w:commentRangeEnd w:id="135"/>
      <w:r>
        <w:commentReference w:id="135"/>
      </w:r>
      <w:commentRangeEnd w:id="136"/>
      <w:r>
        <w:commentReference w:id="136"/>
      </w:r>
      <w:r>
        <w:rPr>
          <w:b/>
        </w:rPr>
        <w:t>.</w:t>
      </w:r>
    </w:p>
    <w:p w14:paraId="2A7F8037" w14:textId="54D31A4B" w:rsidR="00B50901" w:rsidRDefault="00B50901">
      <w:pPr>
        <w:spacing w:before="120" w:after="0" w:line="240" w:lineRule="auto"/>
        <w:jc w:val="both"/>
        <w:rPr>
          <w:ins w:id="137" w:author="Cordero, Evangelina Natalia" w:date="2024-04-04T12:18:00Z"/>
          <w:b/>
        </w:rPr>
      </w:pPr>
    </w:p>
    <w:p w14:paraId="41A48DE1" w14:textId="7AB108CB" w:rsidR="00B50901" w:rsidRDefault="00B50901">
      <w:pPr>
        <w:spacing w:before="120" w:after="0" w:line="240" w:lineRule="auto"/>
        <w:jc w:val="both"/>
        <w:rPr>
          <w:b/>
          <w:highlight w:val="yellow"/>
          <w:u w:val="single"/>
        </w:rPr>
      </w:pPr>
      <w:ins w:id="138" w:author="Cordero, Evangelina Natalia" w:date="2024-04-04T12:18:00Z">
        <w:r>
          <w:rPr>
            <w:rStyle w:val="cf01"/>
          </w:rPr>
          <w:t>Como primera medida, se recomienda contar con el compromiso de la alta dirección. Esto ayudará a establecer un ambiente propicio que fomente y estimule el desarrollo de un modelo organizacional que incorpore conceptos de diversidad, equidad e inclusión</w:t>
        </w:r>
      </w:ins>
      <w:ins w:id="139" w:author="Cordero, Evangelina Natalia" w:date="2024-04-04T12:20:00Z">
        <w:r>
          <w:rPr>
            <w:rStyle w:val="cf01"/>
          </w:rPr>
          <w:t>.</w:t>
        </w:r>
      </w:ins>
    </w:p>
    <w:p w14:paraId="162CEAD3" w14:textId="55F9A09E" w:rsidR="0046383B" w:rsidRDefault="00AB0DCF">
      <w:pPr>
        <w:spacing w:before="120" w:after="0" w:line="240" w:lineRule="auto"/>
        <w:jc w:val="both"/>
      </w:pPr>
      <w:sdt>
        <w:sdtPr>
          <w:tag w:val="goog_rdk_29"/>
          <w:id w:val="127599755"/>
        </w:sdtPr>
        <w:sdtEndPr/>
        <w:sdtContent>
          <w:commentRangeStart w:id="140"/>
          <w:commentRangeStart w:id="141"/>
        </w:sdtContent>
      </w:sdt>
      <w:del w:id="142" w:author="Cordero, Evangelina Natalia" w:date="2024-04-04T12:19:00Z">
        <w:r w:rsidDel="00B50901">
          <w:delText xml:space="preserve">Como primera medida, se recomienda contar con el compromiso de la alta dirección, que permita promover un contexto que colabore e inspire en desarrollar un modelo organizacional, en el cual se </w:delText>
        </w:r>
        <w:r w:rsidDel="00B50901">
          <w:delText>incorpore una estrategia de negocio que</w:delText>
        </w:r>
      </w:del>
      <w:customXmlDelRangeStart w:id="143" w:author="Cordero, Evangelina Natalia" w:date="2024-04-04T12:19:00Z"/>
      <w:sdt>
        <w:sdtPr>
          <w:tag w:val="goog_rdk_30"/>
          <w:id w:val="-1585989267"/>
        </w:sdtPr>
        <w:sdtEndPr/>
        <w:sdtContent>
          <w:customXmlDelRangeEnd w:id="143"/>
          <w:commentRangeStart w:id="144"/>
          <w:customXmlDelRangeStart w:id="145" w:author="Cordero, Evangelina Natalia" w:date="2024-04-04T12:19:00Z"/>
        </w:sdtContent>
      </w:sdt>
      <w:customXmlDelRangeEnd w:id="145"/>
      <w:del w:id="146" w:author="Cordero, Evangelina Natalia" w:date="2024-04-04T12:19:00Z">
        <w:r w:rsidDel="00B50901">
          <w:delText xml:space="preserve"> incorpore </w:delText>
        </w:r>
        <w:commentRangeEnd w:id="144"/>
        <w:r w:rsidDel="00B50901">
          <w:commentReference w:id="144"/>
        </w:r>
        <w:r w:rsidDel="00B50901">
          <w:delText>conceptos de diversidad, equidad e inclusión.</w:delText>
        </w:r>
        <w:commentRangeEnd w:id="140"/>
        <w:r w:rsidDel="00B50901">
          <w:commentReference w:id="140"/>
        </w:r>
        <w:commentRangeEnd w:id="141"/>
        <w:r w:rsidR="00B50901" w:rsidDel="00B50901">
          <w:rPr>
            <w:rStyle w:val="Refdecomentario"/>
          </w:rPr>
          <w:commentReference w:id="141"/>
        </w:r>
      </w:del>
    </w:p>
    <w:p w14:paraId="162CEAD4" w14:textId="77777777" w:rsidR="0046383B" w:rsidRDefault="00AB0DCF">
      <w:pPr>
        <w:spacing w:before="120" w:after="0" w:line="240" w:lineRule="auto"/>
        <w:jc w:val="both"/>
      </w:pPr>
      <w:r>
        <w:t xml:space="preserve">Promover a través de sus líderes, el compromiso y los recursos necesarios que estén dentro de su alcance, para asegurar que las personas y actividades de la organización se desarrollen de acuerdo con los principios adoptados. </w:t>
      </w:r>
    </w:p>
    <w:p w14:paraId="162CEAD5" w14:textId="77777777" w:rsidR="0046383B" w:rsidRDefault="00AB0DCF">
      <w:pPr>
        <w:spacing w:before="120" w:after="0" w:line="240" w:lineRule="auto"/>
        <w:jc w:val="both"/>
        <w:rPr>
          <w:b/>
        </w:rPr>
      </w:pPr>
      <w:sdt>
        <w:sdtPr>
          <w:tag w:val="goog_rdk_31"/>
          <w:id w:val="934413378"/>
        </w:sdtPr>
        <w:sdtEndPr/>
        <w:sdtContent>
          <w:commentRangeStart w:id="147"/>
        </w:sdtContent>
      </w:sdt>
      <w:r>
        <w:rPr>
          <w:b/>
          <w:u w:val="single"/>
        </w:rPr>
        <w:t>Principios N°2)</w:t>
      </w:r>
      <w:r>
        <w:rPr>
          <w:b/>
        </w:rPr>
        <w:t xml:space="preserve"> </w:t>
      </w:r>
      <w:commentRangeEnd w:id="147"/>
      <w:r>
        <w:commentReference w:id="147"/>
      </w:r>
      <w:r>
        <w:rPr>
          <w:b/>
        </w:rPr>
        <w:t>Incorpor</w:t>
      </w:r>
      <w:r>
        <w:rPr>
          <w:b/>
        </w:rPr>
        <w:t>ar el valor de la Diversidad, Equidad e Inclusión como estrategia de negocio.</w:t>
      </w:r>
    </w:p>
    <w:p w14:paraId="162CEAD6" w14:textId="049407B0" w:rsidR="0046383B" w:rsidRDefault="00AB0DCF">
      <w:pPr>
        <w:spacing w:before="120" w:after="0" w:line="240" w:lineRule="auto"/>
        <w:jc w:val="both"/>
        <w:rPr>
          <w:ins w:id="148" w:author="Cordero, Evangelina Natalia" w:date="2024-04-04T15:07:00Z"/>
        </w:rPr>
      </w:pPr>
      <w:customXmlDelRangeStart w:id="149" w:author="Cordero, Evangelina Natalia" w:date="2024-04-04T12:25:00Z"/>
      <w:sdt>
        <w:sdtPr>
          <w:tag w:val="goog_rdk_33"/>
          <w:id w:val="843525821"/>
        </w:sdtPr>
        <w:sdtEndPr/>
        <w:sdtContent>
          <w:customXmlDelRangeEnd w:id="149"/>
          <w:ins w:id="150" w:author="Celina Gioja" w:date="2024-03-07T17:32:00Z">
            <w:del w:id="151" w:author="Cordero, Evangelina Natalia" w:date="2024-04-04T12:25:00Z">
              <w:r w:rsidDel="00B50901">
                <w:rPr>
                  <w:b/>
                </w:rPr>
                <w:delText xml:space="preserve">Contar con </w:delText>
              </w:r>
            </w:del>
          </w:ins>
          <w:customXmlDelRangeStart w:id="152" w:author="Cordero, Evangelina Natalia" w:date="2024-04-04T12:25:00Z"/>
        </w:sdtContent>
      </w:sdt>
      <w:customXmlDelRangeEnd w:id="152"/>
      <w:customXmlDelRangeStart w:id="153" w:author="Cordero, Evangelina Natalia" w:date="2024-04-04T12:25:00Z"/>
      <w:sdt>
        <w:sdtPr>
          <w:tag w:val="goog_rdk_34"/>
          <w:id w:val="1356384470"/>
        </w:sdtPr>
        <w:sdtEndPr/>
        <w:sdtContent>
          <w:customXmlDelRangeEnd w:id="153"/>
          <w:del w:id="154" w:author="Cordero, Evangelina Natalia" w:date="2024-04-04T12:25:00Z">
            <w:r w:rsidDel="00B50901">
              <w:delText xml:space="preserve">Trabajar sobre </w:delText>
            </w:r>
          </w:del>
          <w:customXmlDelRangeStart w:id="155" w:author="Cordero, Evangelina Natalia" w:date="2024-04-04T12:25:00Z"/>
        </w:sdtContent>
      </w:sdt>
      <w:customXmlDelRangeEnd w:id="155"/>
      <w:ins w:id="156" w:author="Cordero, Evangelina Natalia" w:date="2024-04-04T12:25:00Z">
        <w:r w:rsidR="00B50901">
          <w:t xml:space="preserve"> </w:t>
        </w:r>
        <w:r w:rsidR="00B50901">
          <w:rPr>
            <w:rStyle w:val="cf01"/>
          </w:rPr>
          <w:t xml:space="preserve">Fomentar </w:t>
        </w:r>
      </w:ins>
      <w:r>
        <w:t xml:space="preserve">una cultura empresarial inclusiva </w:t>
      </w:r>
      <w:ins w:id="157" w:author="Cordero, Evangelina Natalia" w:date="2024-04-04T12:25:00Z">
        <w:r w:rsidR="00B50901">
          <w:t xml:space="preserve">representa </w:t>
        </w:r>
      </w:ins>
      <w:del w:id="158" w:author="Cordero, Evangelina Natalia" w:date="2024-04-04T12:25:00Z">
        <w:r w:rsidDel="00B50901">
          <w:delText>es</w:delText>
        </w:r>
      </w:del>
      <w:r>
        <w:t xml:space="preserve"> una ventaja competitiva. </w:t>
      </w:r>
      <w:ins w:id="159" w:author="Cordero, Evangelina Natalia" w:date="2024-04-04T12:26:00Z">
        <w:r w:rsidR="00B50901">
          <w:t xml:space="preserve">Esto permite a las </w:t>
        </w:r>
      </w:ins>
      <w:del w:id="160" w:author="Cordero, Evangelina Natalia" w:date="2024-04-04T12:26:00Z">
        <w:r w:rsidDel="00B50901">
          <w:delText>L</w:delText>
        </w:r>
      </w:del>
      <w:customXmlDelRangeStart w:id="161" w:author="Cordero, Evangelina Natalia" w:date="2024-04-04T12:26:00Z"/>
      <w:sdt>
        <w:sdtPr>
          <w:tag w:val="goog_rdk_35"/>
          <w:id w:val="669679129"/>
        </w:sdtPr>
        <w:sdtEndPr/>
        <w:sdtContent>
          <w:customXmlDelRangeEnd w:id="161"/>
          <w:commentRangeStart w:id="162"/>
          <w:customXmlDelRangeStart w:id="163" w:author="Cordero, Evangelina Natalia" w:date="2024-04-04T12:26:00Z"/>
        </w:sdtContent>
      </w:sdt>
      <w:customXmlDelRangeEnd w:id="163"/>
      <w:del w:id="164" w:author="Cordero, Evangelina Natalia" w:date="2024-04-04T12:26:00Z">
        <w:r w:rsidDel="00B50901">
          <w:delText xml:space="preserve">as </w:delText>
        </w:r>
      </w:del>
      <w:r>
        <w:t xml:space="preserve">empresas </w:t>
      </w:r>
      <w:del w:id="165" w:author="Cordero, Evangelina Natalia" w:date="2024-04-04T12:26:00Z">
        <w:r w:rsidDel="00B50901">
          <w:delText xml:space="preserve">tienen más oportunidades de </w:delText>
        </w:r>
      </w:del>
      <w:r>
        <w:t xml:space="preserve">innovar, </w:t>
      </w:r>
      <w:del w:id="166" w:author="Cordero, Evangelina Natalia" w:date="2024-04-04T12:26:00Z">
        <w:r w:rsidDel="00B50901">
          <w:delText xml:space="preserve">de </w:delText>
        </w:r>
      </w:del>
      <w:r>
        <w:t xml:space="preserve">anticiparse a los cambios </w:t>
      </w:r>
      <w:ins w:id="167" w:author="Cordero, Evangelina Natalia" w:date="2024-04-04T12:27:00Z">
        <w:r w:rsidR="00B50901">
          <w:t xml:space="preserve"> </w:t>
        </w:r>
      </w:ins>
      <w:del w:id="168" w:author="Cordero, Evangelina Natalia" w:date="2024-04-04T12:27:00Z">
        <w:r w:rsidDel="00B50901">
          <w:delText xml:space="preserve">y </w:delText>
        </w:r>
        <w:r w:rsidDel="00B50901">
          <w:delText>res</w:delText>
        </w:r>
        <w:r w:rsidDel="00B50901">
          <w:delText xml:space="preserve">ponder a ellos de manera efectiva, incluso de </w:delText>
        </w:r>
      </w:del>
      <w:del w:id="169" w:author="Cordero, Evangelina Natalia" w:date="2024-04-04T12:28:00Z">
        <w:r w:rsidDel="00B50901">
          <w:delText xml:space="preserve">incrementar </w:delText>
        </w:r>
      </w:del>
      <w:ins w:id="170" w:author="Cordero, Evangelina Natalia" w:date="2024-04-04T12:28:00Z">
        <w:r w:rsidR="00B50901">
          <w:t xml:space="preserve"> y mej</w:t>
        </w:r>
        <w:r w:rsidR="00A25D98">
          <w:t xml:space="preserve">orar </w:t>
        </w:r>
      </w:ins>
      <w:r>
        <w:t>su productividad</w:t>
      </w:r>
      <w:ins w:id="171" w:author="Cordero, Evangelina Natalia" w:date="2024-04-04T12:28:00Z">
        <w:r w:rsidR="00A25D98">
          <w:t>,</w:t>
        </w:r>
      </w:ins>
      <w:r>
        <w:t xml:space="preserve"> superando objetivos a la vez que mejora significativamente su clima laboral. </w:t>
      </w:r>
      <w:commentRangeEnd w:id="162"/>
      <w:r>
        <w:commentReference w:id="162"/>
      </w:r>
      <w:ins w:id="172" w:author="Cordero, Evangelina Natalia" w:date="2024-04-04T12:29:00Z">
        <w:r w:rsidR="00A25D98">
          <w:t xml:space="preserve"> Es fundamental que </w:t>
        </w:r>
      </w:ins>
      <w:del w:id="173" w:author="Cordero, Evangelina Natalia" w:date="2024-04-04T12:29:00Z">
        <w:r w:rsidDel="00A25D98">
          <w:delText>C</w:delText>
        </w:r>
      </w:del>
      <w:ins w:id="174" w:author="Cordero, Evangelina Natalia" w:date="2024-04-04T12:29:00Z">
        <w:r w:rsidR="00A25D98">
          <w:t>c</w:t>
        </w:r>
      </w:ins>
      <w:r>
        <w:t xml:space="preserve">ada organización </w:t>
      </w:r>
      <w:del w:id="175" w:author="Cordero, Evangelina Natalia" w:date="2024-04-04T12:29:00Z">
        <w:r w:rsidDel="00A25D98">
          <w:delText>debe pensar e i</w:delText>
        </w:r>
      </w:del>
      <w:customXmlDelRangeStart w:id="176" w:author="Cordero, Evangelina Natalia" w:date="2024-04-04T12:29:00Z"/>
      <w:sdt>
        <w:sdtPr>
          <w:tag w:val="goog_rdk_36"/>
          <w:id w:val="1278757254"/>
        </w:sdtPr>
        <w:sdtEndPr/>
        <w:sdtContent>
          <w:customXmlDelRangeEnd w:id="176"/>
          <w:commentRangeStart w:id="177"/>
          <w:customXmlDelRangeStart w:id="178" w:author="Cordero, Evangelina Natalia" w:date="2024-04-04T12:29:00Z"/>
        </w:sdtContent>
      </w:sdt>
      <w:customXmlDelRangeEnd w:id="178"/>
      <w:commentRangeEnd w:id="177"/>
      <w:del w:id="179" w:author="Cordero, Evangelina Natalia" w:date="2024-04-04T12:29:00Z">
        <w:r w:rsidRPr="00D93420" w:rsidDel="00A25D98">
          <w:commentReference w:id="177"/>
        </w:r>
      </w:del>
      <w:customXmlDelRangeStart w:id="180" w:author="Cordero, Evangelina Natalia" w:date="2024-04-04T12:29:00Z"/>
      <w:sdt>
        <w:sdtPr>
          <w:tag w:val="goog_rdk_37"/>
          <w:id w:val="-969970870"/>
        </w:sdtPr>
        <w:sdtEndPr/>
        <w:sdtContent>
          <w:customXmlDelRangeEnd w:id="180"/>
          <w:del w:id="181" w:author="Cordero, Evangelina Natalia" w:date="2024-04-04T12:29:00Z">
            <w:r w:rsidRPr="00D93420" w:rsidDel="00A25D98">
              <w:delText xml:space="preserve">ncorporar </w:delText>
            </w:r>
          </w:del>
          <w:ins w:id="182" w:author="Cordero, Evangelina Natalia" w:date="2024-04-04T12:29:00Z">
            <w:r w:rsidR="00A25D98" w:rsidRPr="00D93420">
              <w:rPr>
                <w:rPrChange w:id="183" w:author="Cordero, Evangelina Natalia" w:date="2024-04-04T12:36:00Z">
                  <w:rPr>
                    <w:highlight w:val="yellow"/>
                  </w:rPr>
                </w:rPrChange>
              </w:rPr>
              <w:t xml:space="preserve"> i</w:t>
            </w:r>
          </w:ins>
          <w:ins w:id="184" w:author="Cordero, Evangelina Natalia" w:date="2024-04-04T12:30:00Z">
            <w:r w:rsidR="00A25D98" w:rsidRPr="00D93420">
              <w:rPr>
                <w:rPrChange w:id="185" w:author="Cordero, Evangelina Natalia" w:date="2024-04-04T12:36:00Z">
                  <w:rPr>
                    <w:highlight w:val="yellow"/>
                  </w:rPr>
                </w:rPrChange>
              </w:rPr>
              <w:t xml:space="preserve">ntegre </w:t>
            </w:r>
          </w:ins>
          <w:r w:rsidRPr="00D93420">
            <w:t xml:space="preserve">la perspectiva de género </w:t>
          </w:r>
          <w:customXmlDelRangeStart w:id="186" w:author="Cordero, Evangelina Natalia" w:date="2024-04-04T12:29:00Z"/>
        </w:sdtContent>
      </w:sdt>
      <w:customXmlDelRangeEnd w:id="186"/>
      <w:r>
        <w:t>como objetivo estratégico,</w:t>
      </w:r>
      <w:r>
        <w:t xml:space="preserve"> </w:t>
      </w:r>
      <w:del w:id="187" w:author="Cordero, Evangelina Natalia" w:date="2024-04-04T12:30:00Z">
        <w:r w:rsidDel="00A25D98">
          <w:delText xml:space="preserve">sistematizando </w:delText>
        </w:r>
      </w:del>
      <w:ins w:id="188" w:author="Cordero, Evangelina Natalia" w:date="2024-04-04T12:30:00Z">
        <w:r w:rsidR="00A25D98">
          <w:t xml:space="preserve"> estableciendo un</w:t>
        </w:r>
      </w:ins>
      <w:del w:id="189" w:author="Cordero, Evangelina Natalia" w:date="2024-04-04T12:30:00Z">
        <w:r w:rsidDel="00A25D98">
          <w:delText>el</w:delText>
        </w:r>
      </w:del>
      <w:r>
        <w:t xml:space="preserve"> camino hacia la equidad. </w:t>
      </w:r>
      <w:del w:id="190" w:author="Cordero, Evangelina Natalia" w:date="2024-04-04T12:31:00Z">
        <w:r w:rsidDel="00A25D98">
          <w:delText xml:space="preserve">Profundizar en materia de </w:delText>
        </w:r>
      </w:del>
      <w:ins w:id="191" w:author="Cordero, Evangelina Natalia" w:date="2024-04-04T12:31:00Z">
        <w:r w:rsidR="00A25D98">
          <w:t xml:space="preserve"> Para avanzar en la </w:t>
        </w:r>
      </w:ins>
      <w:r>
        <w:t>inclusión</w:t>
      </w:r>
      <w:ins w:id="192" w:author="Cordero, Evangelina Natalia" w:date="2024-04-04T12:31:00Z">
        <w:r w:rsidR="00A25D98">
          <w:t xml:space="preserve">, </w:t>
        </w:r>
      </w:ins>
      <w:ins w:id="193" w:author="Cordero, Evangelina Natalia" w:date="2024-04-04T12:32:00Z">
        <w:r w:rsidR="00A25D98">
          <w:t>se</w:t>
        </w:r>
      </w:ins>
      <w:r>
        <w:t xml:space="preserve"> requiere </w:t>
      </w:r>
      <w:del w:id="194" w:author="Cordero, Evangelina Natalia" w:date="2024-04-04T12:32:00Z">
        <w:r w:rsidDel="00A25D98">
          <w:delText>aprender</w:delText>
        </w:r>
      </w:del>
      <w:ins w:id="195" w:author="Cordero, Evangelina Natalia" w:date="2024-04-04T12:32:00Z">
        <w:r w:rsidR="00A25D98">
          <w:t xml:space="preserve"> comprender </w:t>
        </w:r>
      </w:ins>
      <w:del w:id="196" w:author="Cordero, Evangelina Natalia" w:date="2024-04-04T12:32:00Z">
        <w:r w:rsidDel="00A25D98">
          <w:delText xml:space="preserve"> sobre</w:delText>
        </w:r>
      </w:del>
      <w:r>
        <w:t xml:space="preserve"> </w:t>
      </w:r>
      <w:r>
        <w:t>m</w:t>
      </w:r>
      <w:r>
        <w:t>últiples tipologías y minorías</w:t>
      </w:r>
      <w:ins w:id="197" w:author="Cordero, Evangelina Natalia" w:date="2024-04-04T12:32:00Z">
        <w:r w:rsidR="00A25D98">
          <w:t xml:space="preserve">, lo que facilita la implementación de cambios </w:t>
        </w:r>
      </w:ins>
      <w:r>
        <w:t xml:space="preserve"> </w:t>
      </w:r>
      <w:del w:id="198" w:author="Cordero, Evangelina Natalia" w:date="2024-04-04T12:33:00Z">
        <w:r w:rsidDel="00A25D98">
          <w:delText xml:space="preserve">para poder implementar cambios </w:delText>
        </w:r>
      </w:del>
      <w:r>
        <w:t>y mejoras en las organizaciones,</w:t>
      </w:r>
      <w:ins w:id="199" w:author="Cordero, Evangelina Natalia" w:date="2024-04-04T12:33:00Z">
        <w:r w:rsidR="00A25D98">
          <w:t xml:space="preserve"> que aseguren que todos los empleados </w:t>
        </w:r>
      </w:ins>
      <w:r>
        <w:t xml:space="preserve"> </w:t>
      </w:r>
      <w:del w:id="200" w:author="Cordero, Evangelina Natalia" w:date="2024-04-04T12:34:00Z">
        <w:r w:rsidDel="00A25D98">
          <w:delText xml:space="preserve">donde todos </w:delText>
        </w:r>
      </w:del>
      <w:r>
        <w:t xml:space="preserve">puedan sentirse respetados y valorados </w:t>
      </w:r>
      <w:del w:id="201" w:author="Cordero, Evangelina Natalia" w:date="2024-04-04T12:34:00Z">
        <w:r w:rsidDel="00A25D98">
          <w:delText xml:space="preserve">a la </w:delText>
        </w:r>
        <w:r w:rsidDel="00A25D98">
          <w:delText>vez que puedan contribuir plenamente en estos procesos.</w:delText>
        </w:r>
      </w:del>
      <w:ins w:id="202" w:author="Cordero, Evangelina Natalia" w:date="2024-04-04T12:35:00Z">
        <w:r w:rsidR="00A25D98">
          <w:t>permitiéndoles</w:t>
        </w:r>
      </w:ins>
      <w:ins w:id="203" w:author="Cordero, Evangelina Natalia" w:date="2024-04-04T12:34:00Z">
        <w:r w:rsidR="00A25D98">
          <w:t xml:space="preserve"> contribuir plenamente  a los procesos organizat</w:t>
        </w:r>
      </w:ins>
      <w:ins w:id="204" w:author="Cordero, Evangelina Natalia" w:date="2024-04-04T12:35:00Z">
        <w:r w:rsidR="00A25D98">
          <w:t>ivos.</w:t>
        </w:r>
      </w:ins>
    </w:p>
    <w:p w14:paraId="3DF79DE4" w14:textId="756BF7BC" w:rsidR="00CD79D8" w:rsidRDefault="00FC53FD">
      <w:pPr>
        <w:spacing w:before="120" w:after="0" w:line="240" w:lineRule="auto"/>
        <w:jc w:val="both"/>
        <w:rPr>
          <w:ins w:id="205" w:author="Cordero, Evangelina Natalia" w:date="2024-04-04T15:07:00Z"/>
        </w:rPr>
      </w:pPr>
      <w:ins w:id="206" w:author="Cordero, Evangelina Natalia" w:date="2024-04-04T15:08:00Z">
        <w:r>
          <w:t xml:space="preserve">Transversalizar la perspectiva de diversidad, significa visibilizar </w:t>
        </w:r>
      </w:ins>
      <w:ins w:id="207" w:author="Cordero, Evangelina Natalia" w:date="2024-04-04T15:09:00Z">
        <w:r>
          <w:t xml:space="preserve">y analizar las desigualdades, las relaciones de poder,  e intervenir para modificarlo, </w:t>
        </w:r>
      </w:ins>
      <w:ins w:id="208" w:author="Cordero, Evangelina Natalia" w:date="2024-04-04T15:10:00Z">
        <w:r>
          <w:t xml:space="preserve">es decir incluir la perspectiva de género y diversidad en todas las acciones </w:t>
        </w:r>
      </w:ins>
      <w:ins w:id="209" w:author="Cordero, Evangelina Natalia" w:date="2024-04-04T15:11:00Z">
        <w:r>
          <w:t>que atraviesan a la organizació</w:t>
        </w:r>
      </w:ins>
      <w:ins w:id="210" w:author="Cordero, Evangelina Natalia" w:date="2024-04-04T15:13:00Z">
        <w:r>
          <w:t>n.</w:t>
        </w:r>
      </w:ins>
    </w:p>
    <w:p w14:paraId="3C34CD20" w14:textId="63064359" w:rsidR="00A25D98" w:rsidDel="00A25D98" w:rsidRDefault="00A25D98">
      <w:pPr>
        <w:spacing w:before="120" w:after="0" w:line="240" w:lineRule="auto"/>
        <w:jc w:val="both"/>
        <w:rPr>
          <w:del w:id="211" w:author="Cordero, Evangelina Natalia" w:date="2024-04-04T12:35:00Z"/>
        </w:rPr>
      </w:pPr>
    </w:p>
    <w:p w14:paraId="162CEAD7" w14:textId="77777777" w:rsidR="0046383B" w:rsidRDefault="00AB0DCF">
      <w:pPr>
        <w:spacing w:before="120" w:after="0" w:line="240" w:lineRule="auto"/>
        <w:jc w:val="both"/>
        <w:rPr>
          <w:b/>
        </w:rPr>
      </w:pPr>
      <w:r>
        <w:rPr>
          <w:b/>
          <w:u w:val="single"/>
        </w:rPr>
        <w:t xml:space="preserve">Principios N°3) </w:t>
      </w:r>
      <w:r>
        <w:rPr>
          <w:b/>
        </w:rPr>
        <w:t xml:space="preserve">Realizar un Autodiagnóstico. </w:t>
      </w:r>
    </w:p>
    <w:p w14:paraId="2375C94A" w14:textId="77777777" w:rsidR="00531DF3" w:rsidRDefault="00AB0DCF">
      <w:pPr>
        <w:spacing w:before="120" w:after="0" w:line="240" w:lineRule="auto"/>
        <w:jc w:val="both"/>
        <w:rPr>
          <w:ins w:id="212" w:author="Cordero, Evangelina Natalia" w:date="2024-04-04T15:21:00Z"/>
        </w:rPr>
      </w:pPr>
      <w:sdt>
        <w:sdtPr>
          <w:tag w:val="goog_rdk_39"/>
          <w:id w:val="1433164355"/>
        </w:sdtPr>
        <w:sdtEndPr/>
        <w:sdtContent>
          <w:del w:id="213" w:author="Celina Gioja" w:date="2024-03-07T17:41:00Z">
            <w:r>
              <w:delText xml:space="preserve">Antes de realizar cualquier plan de acción, </w:delText>
            </w:r>
          </w:del>
        </w:sdtContent>
      </w:sdt>
      <w:r>
        <w:t>es fundamental poder contar con un diagnóstico certero de la organización en materia DEI. Para ello se sugie</w:t>
      </w:r>
      <w:r>
        <w:t xml:space="preserve">re analizar de forma transversal a toda la compañía para entender cuál es la posición real respecto a esta temática, ya que </w:t>
      </w:r>
      <w:sdt>
        <w:sdtPr>
          <w:tag w:val="goog_rdk_40"/>
          <w:id w:val="236519137"/>
        </w:sdtPr>
        <w:sdtEndPr/>
        <w:sdtContent>
          <w:ins w:id="214" w:author="Celina Gioja" w:date="2024-03-07T17:41:00Z">
            <w:r>
              <w:t xml:space="preserve">es </w:t>
            </w:r>
          </w:ins>
        </w:sdtContent>
      </w:sdt>
      <w:r>
        <w:t>una herramienta de análisis</w:t>
      </w:r>
      <w:sdt>
        <w:sdtPr>
          <w:tag w:val="goog_rdk_41"/>
          <w:id w:val="2145468027"/>
        </w:sdtPr>
        <w:sdtEndPr/>
        <w:sdtContent>
          <w:ins w:id="215" w:author="Celina Gioja" w:date="2024-03-07T17:41:00Z">
            <w:r>
              <w:t xml:space="preserve"> que</w:t>
            </w:r>
          </w:ins>
        </w:sdtContent>
      </w:sdt>
      <w:r>
        <w:t xml:space="preserve"> va a permitir a la Alta Dirección poder identificar áreas de mejoras y oportunidades, espacios de interés, que permitan establecer un plan estratégico hacia el </w:t>
      </w:r>
      <w:r>
        <w:lastRenderedPageBreak/>
        <w:t xml:space="preserve">desarrollo y progreso de un modelo de gestión DEI. </w:t>
      </w:r>
    </w:p>
    <w:p w14:paraId="162CEAD8" w14:textId="16A28B3B" w:rsidR="0046383B" w:rsidDel="00531DF3" w:rsidRDefault="00AB0DCF">
      <w:pPr>
        <w:spacing w:before="120" w:after="0" w:line="240" w:lineRule="auto"/>
        <w:jc w:val="both"/>
        <w:rPr>
          <w:del w:id="216" w:author="Cordero, Evangelina Natalia" w:date="2024-04-04T15:25:00Z"/>
        </w:rPr>
      </w:pPr>
      <w:del w:id="217" w:author="Cordero, Evangelina Natalia" w:date="2024-04-04T15:25:00Z">
        <w:r w:rsidDel="00531DF3">
          <w:delText>Este tipo de herramientas se</w:delText>
        </w:r>
      </w:del>
      <w:customXmlDelRangeStart w:id="218" w:author="Cordero, Evangelina Natalia" w:date="2024-04-04T15:25:00Z"/>
      <w:sdt>
        <w:sdtPr>
          <w:tag w:val="goog_rdk_42"/>
          <w:id w:val="1166673955"/>
        </w:sdtPr>
        <w:sdtEndPr/>
        <w:sdtContent>
          <w:customXmlDelRangeEnd w:id="218"/>
          <w:commentRangeStart w:id="219"/>
          <w:customXmlDelRangeStart w:id="220" w:author="Cordero, Evangelina Natalia" w:date="2024-04-04T15:25:00Z"/>
        </w:sdtContent>
      </w:sdt>
      <w:customXmlDelRangeEnd w:id="220"/>
      <w:del w:id="221" w:author="Cordero, Evangelina Natalia" w:date="2024-04-04T15:25:00Z">
        <w:r w:rsidDel="00531DF3">
          <w:delText xml:space="preserve"> caracteriza p</w:delText>
        </w:r>
        <w:r w:rsidDel="00531DF3">
          <w:delText>or</w:delText>
        </w:r>
      </w:del>
      <w:del w:id="222" w:author="Cordero, Evangelina Natalia" w:date="2024-04-04T15:06:00Z">
        <w:r w:rsidDel="00CD79D8">
          <w:delText xml:space="preserve"> ser</w:delText>
        </w:r>
      </w:del>
      <w:del w:id="223" w:author="Cordero, Evangelina Natalia" w:date="2024-04-04T15:25:00Z">
        <w:r w:rsidDel="00531DF3">
          <w:delText>:</w:delText>
        </w:r>
        <w:commentRangeEnd w:id="219"/>
        <w:r w:rsidDel="00531DF3">
          <w:commentReference w:id="219"/>
        </w:r>
      </w:del>
    </w:p>
    <w:p w14:paraId="74C40CC1" w14:textId="6D175A81" w:rsidR="00531DF3" w:rsidRDefault="00531DF3">
      <w:pPr>
        <w:spacing w:before="120" w:after="0" w:line="240" w:lineRule="auto"/>
        <w:jc w:val="both"/>
        <w:rPr>
          <w:ins w:id="224" w:author="Cordero, Evangelina Natalia" w:date="2024-04-04T15:25:00Z"/>
        </w:rPr>
      </w:pPr>
      <w:ins w:id="225" w:author="Cordero, Evangelina Natalia" w:date="2024-04-04T15:25:00Z">
        <w:r>
          <w:t xml:space="preserve">Las </w:t>
        </w:r>
      </w:ins>
      <w:ins w:id="226" w:author="Cordero, Evangelina Natalia" w:date="2024-04-04T15:26:00Z">
        <w:r>
          <w:t>características sugeridas para este tipo de herramientas podrían ser:</w:t>
        </w:r>
      </w:ins>
    </w:p>
    <w:p w14:paraId="162CEAD9" w14:textId="77777777" w:rsidR="0046383B" w:rsidRDefault="00AB0DCF">
      <w:pPr>
        <w:numPr>
          <w:ilvl w:val="0"/>
          <w:numId w:val="3"/>
        </w:numPr>
        <w:pBdr>
          <w:top w:val="nil"/>
          <w:left w:val="nil"/>
          <w:bottom w:val="nil"/>
          <w:right w:val="nil"/>
          <w:between w:val="nil"/>
        </w:pBdr>
        <w:spacing w:before="120" w:after="0" w:line="240" w:lineRule="auto"/>
        <w:jc w:val="both"/>
        <w:rPr>
          <w:color w:val="000000"/>
        </w:rPr>
      </w:pPr>
      <w:r>
        <w:rPr>
          <w:color w:val="000000"/>
        </w:rPr>
        <w:t>O</w:t>
      </w:r>
      <w:r>
        <w:rPr>
          <w:b/>
          <w:color w:val="000000"/>
        </w:rPr>
        <w:t>bjetiva</w:t>
      </w:r>
      <w:r>
        <w:rPr>
          <w:color w:val="000000"/>
        </w:rPr>
        <w:t>, ya que refleja los resultados de un estado de situación en el momento que se realiza la tarea de diagnóstico.</w:t>
      </w:r>
    </w:p>
    <w:p w14:paraId="162CEADA" w14:textId="77777777" w:rsidR="0046383B" w:rsidRDefault="00AB0DCF">
      <w:pPr>
        <w:numPr>
          <w:ilvl w:val="0"/>
          <w:numId w:val="3"/>
        </w:numPr>
        <w:pBdr>
          <w:top w:val="nil"/>
          <w:left w:val="nil"/>
          <w:bottom w:val="nil"/>
          <w:right w:val="nil"/>
          <w:between w:val="nil"/>
        </w:pBdr>
        <w:spacing w:after="0" w:line="240" w:lineRule="auto"/>
        <w:jc w:val="both"/>
        <w:rPr>
          <w:color w:val="000000"/>
        </w:rPr>
      </w:pPr>
      <w:r>
        <w:rPr>
          <w:color w:val="000000"/>
        </w:rPr>
        <w:t>I</w:t>
      </w:r>
      <w:r>
        <w:rPr>
          <w:b/>
          <w:color w:val="000000"/>
        </w:rPr>
        <w:t>nformativa</w:t>
      </w:r>
      <w:r>
        <w:rPr>
          <w:color w:val="000000"/>
        </w:rPr>
        <w:t xml:space="preserve"> porque ofrece conocimientos sobre la situación actual de igualdad o equidad de oportunidades o en aquello que ref</w:t>
      </w:r>
      <w:r>
        <w:rPr>
          <w:color w:val="000000"/>
        </w:rPr>
        <w:t xml:space="preserve">iere a la organización y la estructura de la empresa. </w:t>
      </w:r>
    </w:p>
    <w:p w14:paraId="162CEADB" w14:textId="77777777" w:rsidR="0046383B" w:rsidRDefault="00AB0DCF">
      <w:pPr>
        <w:numPr>
          <w:ilvl w:val="0"/>
          <w:numId w:val="3"/>
        </w:numPr>
        <w:pBdr>
          <w:top w:val="nil"/>
          <w:left w:val="nil"/>
          <w:bottom w:val="nil"/>
          <w:right w:val="nil"/>
          <w:between w:val="nil"/>
        </w:pBdr>
        <w:spacing w:after="0" w:line="240" w:lineRule="auto"/>
        <w:jc w:val="both"/>
        <w:rPr>
          <w:color w:val="000000"/>
        </w:rPr>
      </w:pPr>
      <w:r>
        <w:rPr>
          <w:color w:val="000000"/>
        </w:rPr>
        <w:t>D</w:t>
      </w:r>
      <w:r>
        <w:rPr>
          <w:b/>
          <w:color w:val="000000"/>
        </w:rPr>
        <w:t>etectora</w:t>
      </w:r>
      <w:r>
        <w:rPr>
          <w:color w:val="000000"/>
        </w:rPr>
        <w:t xml:space="preserve"> ya que permite identificar aquellos mecanismos o políticas que generan o consolidan aspectos de inequidad de género dentro de la empresa. </w:t>
      </w:r>
    </w:p>
    <w:p w14:paraId="162CEADC" w14:textId="77777777" w:rsidR="0046383B" w:rsidRDefault="00AB0DCF">
      <w:pPr>
        <w:numPr>
          <w:ilvl w:val="0"/>
          <w:numId w:val="3"/>
        </w:numPr>
        <w:pBdr>
          <w:top w:val="nil"/>
          <w:left w:val="nil"/>
          <w:bottom w:val="nil"/>
          <w:right w:val="nil"/>
          <w:between w:val="nil"/>
        </w:pBdr>
        <w:spacing w:after="0" w:line="240" w:lineRule="auto"/>
        <w:jc w:val="both"/>
        <w:rPr>
          <w:color w:val="000000"/>
        </w:rPr>
      </w:pPr>
      <w:r>
        <w:rPr>
          <w:color w:val="000000"/>
        </w:rPr>
        <w:t>P</w:t>
      </w:r>
      <w:r>
        <w:rPr>
          <w:b/>
          <w:color w:val="000000"/>
        </w:rPr>
        <w:t xml:space="preserve">roactiva </w:t>
      </w:r>
      <w:r>
        <w:rPr>
          <w:color w:val="000000"/>
        </w:rPr>
        <w:t>porque posibilita la intervención para cor</w:t>
      </w:r>
      <w:r>
        <w:rPr>
          <w:color w:val="000000"/>
        </w:rPr>
        <w:t>regir las desigualdades o brechas de género detectadas al interior de la empresa.</w:t>
      </w:r>
    </w:p>
    <w:p w14:paraId="162CEADD" w14:textId="77777777" w:rsidR="0046383B" w:rsidRDefault="00AB0DCF">
      <w:pPr>
        <w:spacing w:before="120" w:after="0" w:line="240" w:lineRule="auto"/>
        <w:jc w:val="both"/>
        <w:rPr>
          <w:highlight w:val="green"/>
        </w:rPr>
      </w:pPr>
      <w:r>
        <w:t>Se recomienda analizar la interseccionalidad entre las variables según el análisis de cada empresa, ya que permitiría identificar si más de una variable tiene una situación de desigualdad más agravada que si se las evalúa individualmente.</w:t>
      </w:r>
    </w:p>
    <w:p w14:paraId="162CEADE" w14:textId="77777777" w:rsidR="0046383B" w:rsidRDefault="00AB0DCF">
      <w:pPr>
        <w:spacing w:before="120" w:after="0" w:line="240" w:lineRule="auto"/>
        <w:jc w:val="both"/>
      </w:pPr>
      <w:r>
        <w:t>Una clave es defi</w:t>
      </w:r>
      <w:r>
        <w:t>nir una metodología y poder replicarla al estudiar cada caso, involucrando a los diferentes actores. Esto permitirá identificar los obstáculos en los diferentes grupos y poder construir una hoja de ruta o plan de trabajo para removerlos estableciendo hitos</w:t>
      </w:r>
      <w:r>
        <w:t>/acciones, fijando plazos concretos con fecha de cumplimiento y responsables.</w:t>
      </w:r>
    </w:p>
    <w:p w14:paraId="162CEADF" w14:textId="77777777" w:rsidR="0046383B" w:rsidRDefault="00AB0DCF">
      <w:pPr>
        <w:spacing w:before="120" w:after="0" w:line="240" w:lineRule="auto"/>
        <w:jc w:val="both"/>
      </w:pPr>
      <w:r>
        <w:t>Existen innumerables formas de elaborar un diagnóstico organizacional, lo más sobresaliente es que pueda tener datos cualitativos y cuantitativos para el análisis de las desigual</w:t>
      </w:r>
      <w:r>
        <w:t xml:space="preserve">dades. Alguno de los ejes donde las empresas pueden centrarse para un diagnóstico óptimos, podrían ser: </w:t>
      </w:r>
      <w:r>
        <w:rPr>
          <w:i/>
        </w:rPr>
        <w:t>Distribución socio-demográfica; Nivel de entrada a la organización; Cargos, funciones y competencias; Sistema de remuneraciones; Uso del tiempo, jornada</w:t>
      </w:r>
      <w:r>
        <w:rPr>
          <w:i/>
        </w:rPr>
        <w:t xml:space="preserve"> de trabajo y estrategias de conciliación y corresponsabilidad; Oportunidades de formación y desarrollo; Prevención y tratamiento de las inequidades de género, acoso sexual y violencia de género; Incorporación de la perspectiva de género en la cultura orga</w:t>
      </w:r>
      <w:r>
        <w:rPr>
          <w:i/>
        </w:rPr>
        <w:t>nizacional</w:t>
      </w:r>
      <w:r>
        <w:t>, entre otros.</w:t>
      </w:r>
    </w:p>
    <w:p w14:paraId="162CEAE0" w14:textId="4537E8EE" w:rsidR="0046383B" w:rsidRDefault="00AB0DCF">
      <w:pPr>
        <w:spacing w:before="120" w:after="0" w:line="240" w:lineRule="auto"/>
        <w:jc w:val="both"/>
      </w:pPr>
      <w:r>
        <w:t>El seguimiento y la evaluación de las medidas implementadas permiten conocer en qué grado se ha mejorado la situación de partida y, por tanto, cuáles han sido más eficaces para conseguir los objetivos propuestos, por lo que se conv</w:t>
      </w:r>
      <w:r>
        <w:t xml:space="preserve">ierte en un ejercicio imprescindible para cualquier cambio de cultura organizacional. </w:t>
      </w:r>
      <w:customXmlDelRangeStart w:id="227" w:author="Cordero, Evangelina Natalia" w:date="2024-04-04T15:30:00Z"/>
      <w:sdt>
        <w:sdtPr>
          <w:tag w:val="goog_rdk_43"/>
          <w:id w:val="111015391"/>
        </w:sdtPr>
        <w:sdtEndPr/>
        <w:sdtContent>
          <w:customXmlDelRangeEnd w:id="227"/>
          <w:commentRangeStart w:id="228"/>
          <w:commentRangeStart w:id="229"/>
          <w:customXmlDelRangeStart w:id="230" w:author="Cordero, Evangelina Natalia" w:date="2024-04-04T15:30:00Z"/>
        </w:sdtContent>
      </w:sdt>
      <w:customXmlDelRangeEnd w:id="230"/>
      <w:del w:id="231" w:author="Cordero, Evangelina Natalia" w:date="2024-04-04T15:30:00Z">
        <w:r w:rsidDel="00531DF3">
          <w:delText xml:space="preserve">Luego de transcurrido un tiempo </w:delText>
        </w:r>
      </w:del>
      <w:del w:id="232" w:author="Cordero, Evangelina Natalia" w:date="2024-04-04T15:33:00Z">
        <w:r w:rsidDel="000F40AE">
          <w:delText>se recomienda realizar esta metodología con una periodicidad</w:delText>
        </w:r>
      </w:del>
      <w:r>
        <w:t xml:space="preserve">, </w:t>
      </w:r>
      <w:ins w:id="233" w:author="Cordero, Evangelina Natalia" w:date="2024-04-04T15:33:00Z">
        <w:r w:rsidR="000F40AE">
          <w:t xml:space="preserve">Cuando sea posible, las encuestas deben realizarse periódicamente con el objeto de </w:t>
        </w:r>
      </w:ins>
      <w:del w:id="234" w:author="Cordero, Evangelina Natalia" w:date="2024-04-04T15:33:00Z">
        <w:r w:rsidDel="000F40AE">
          <w:delText xml:space="preserve">lo que </w:delText>
        </w:r>
      </w:del>
      <w:r>
        <w:t>generar</w:t>
      </w:r>
      <w:del w:id="235" w:author="Cordero, Evangelina Natalia" w:date="2024-04-04T15:33:00Z">
        <w:r w:rsidDel="000F40AE">
          <w:delText>á</w:delText>
        </w:r>
      </w:del>
      <w:r>
        <w:t xml:space="preserve"> un histórico de mediciones y tendencia en la </w:t>
      </w:r>
      <w:del w:id="236" w:author="Cordero, Evangelina Natalia" w:date="2024-04-04T15:33:00Z">
        <w:r w:rsidDel="000F40AE">
          <w:delText>implementació</w:delText>
        </w:r>
        <w:r w:rsidDel="000F40AE">
          <w:delText>n</w:delText>
        </w:r>
      </w:del>
      <w:ins w:id="237" w:author="Cordero, Evangelina Natalia" w:date="2024-04-04T15:33:00Z">
        <w:r w:rsidR="000F40AE">
          <w:t>implementación, además</w:t>
        </w:r>
      </w:ins>
      <w:ins w:id="238" w:author="Cordero, Evangelina Natalia" w:date="2024-04-04T15:31:00Z">
        <w:r w:rsidR="00531DF3">
          <w:t xml:space="preserve"> se debe considerar la posibilidad de publicar los resultados para </w:t>
        </w:r>
      </w:ins>
      <w:ins w:id="239" w:author="Cordero, Evangelina Natalia" w:date="2024-04-04T15:32:00Z">
        <w:r w:rsidR="000F40AE">
          <w:t xml:space="preserve">asegurar </w:t>
        </w:r>
      </w:ins>
      <w:ins w:id="240" w:author="Cordero, Evangelina Natalia" w:date="2024-04-04T15:34:00Z">
        <w:r w:rsidR="000F40AE">
          <w:t>transparencia</w:t>
        </w:r>
      </w:ins>
      <w:ins w:id="241" w:author="Cordero, Evangelina Natalia" w:date="2024-04-04T15:32:00Z">
        <w:r w:rsidR="000F40AE">
          <w:t xml:space="preserve"> y </w:t>
        </w:r>
      </w:ins>
      <w:ins w:id="242" w:author="Cordero, Evangelina Natalia" w:date="2024-04-04T15:34:00Z">
        <w:r w:rsidR="000F40AE">
          <w:t>confianza</w:t>
        </w:r>
      </w:ins>
      <w:ins w:id="243" w:author="Cordero, Evangelina Natalia" w:date="2024-04-04T15:32:00Z">
        <w:r w:rsidR="000F40AE">
          <w:t xml:space="preserve"> </w:t>
        </w:r>
      </w:ins>
      <w:ins w:id="244" w:author="Cordero, Evangelina Natalia" w:date="2024-04-04T15:34:00Z">
        <w:r w:rsidR="000F40AE">
          <w:t>de</w:t>
        </w:r>
      </w:ins>
      <w:ins w:id="245" w:author="Cordero, Evangelina Natalia" w:date="2024-04-04T15:32:00Z">
        <w:r w:rsidR="000F40AE">
          <w:t xml:space="preserve"> los empleados en los esfuerzos de </w:t>
        </w:r>
      </w:ins>
      <w:ins w:id="246" w:author="Cordero, Evangelina Natalia" w:date="2024-04-04T15:34:00Z">
        <w:r w:rsidR="000F40AE">
          <w:t>desarrollo</w:t>
        </w:r>
      </w:ins>
      <w:ins w:id="247" w:author="Cordero, Evangelina Natalia" w:date="2024-04-04T15:32:00Z">
        <w:r w:rsidR="000F40AE">
          <w:t xml:space="preserve"> e innovación.</w:t>
        </w:r>
      </w:ins>
      <w:del w:id="248" w:author="Cordero, Evangelina Natalia" w:date="2024-04-04T15:31:00Z">
        <w:r w:rsidDel="00531DF3">
          <w:delText>.</w:delText>
        </w:r>
        <w:commentRangeEnd w:id="228"/>
        <w:r w:rsidDel="00531DF3">
          <w:commentReference w:id="228"/>
        </w:r>
      </w:del>
      <w:commentRangeEnd w:id="229"/>
      <w:r w:rsidR="000F40AE">
        <w:rPr>
          <w:rStyle w:val="Refdecomentario"/>
        </w:rPr>
        <w:commentReference w:id="229"/>
      </w:r>
    </w:p>
    <w:p w14:paraId="162CEAE1" w14:textId="77777777" w:rsidR="0046383B" w:rsidRDefault="00AB0DCF">
      <w:pPr>
        <w:spacing w:before="120" w:after="0" w:line="240" w:lineRule="auto"/>
        <w:jc w:val="both"/>
        <w:rPr>
          <w:b/>
        </w:rPr>
      </w:pPr>
      <w:r>
        <w:rPr>
          <w:b/>
          <w:u w:val="single"/>
        </w:rPr>
        <w:t>Principio N°4)</w:t>
      </w:r>
      <w:r>
        <w:rPr>
          <w:b/>
        </w:rPr>
        <w:t xml:space="preserve"> Establecer</w:t>
      </w:r>
      <w:r>
        <w:rPr>
          <w:b/>
        </w:rPr>
        <w:t xml:space="preserve"> </w:t>
      </w:r>
      <w:r>
        <w:rPr>
          <w:b/>
        </w:rPr>
        <w:t>u</w:t>
      </w:r>
      <w:r>
        <w:rPr>
          <w:b/>
        </w:rPr>
        <w:t>na declaración de diversidad, equidad e inclusión:</w:t>
      </w:r>
    </w:p>
    <w:p w14:paraId="162CEAE2" w14:textId="77777777" w:rsidR="0046383B" w:rsidRDefault="00AB0DCF">
      <w:pPr>
        <w:spacing w:before="120" w:after="0" w:line="240" w:lineRule="auto"/>
        <w:jc w:val="both"/>
      </w:pPr>
      <w:r>
        <w:t>Una declaración que tenga el respaldo de la Alta Dirección brinda un marco de referencia institucional. La misma puede ser de uso interno o público, pudiendo tomar diferent</w:t>
      </w:r>
      <w:r>
        <w:t>es formas de diseño, como por ejemplo una política, norma o procedimiento, pero también puede tomar la forma de decálogo, declaración de principios, pero sobre todo respetando la que más se ajuste a la organización.</w:t>
      </w:r>
    </w:p>
    <w:p w14:paraId="162CEAE3" w14:textId="4B78E7A8" w:rsidR="0046383B" w:rsidRDefault="00AB0DCF">
      <w:pPr>
        <w:spacing w:before="120" w:after="0" w:line="240" w:lineRule="auto"/>
        <w:jc w:val="both"/>
      </w:pPr>
      <w:r>
        <w:t xml:space="preserve">El objetivo es comunicar de </w:t>
      </w:r>
      <w:sdt>
        <w:sdtPr>
          <w:tag w:val="goog_rdk_44"/>
          <w:id w:val="-595939283"/>
        </w:sdtPr>
        <w:sdtEndPr/>
        <w:sdtContent>
          <w:ins w:id="249" w:author="Celina Gioja" w:date="2024-03-07T19:14:00Z">
            <w:r>
              <w:t>qué</w:t>
            </w:r>
          </w:ins>
        </w:sdtContent>
      </w:sdt>
      <w:sdt>
        <w:sdtPr>
          <w:tag w:val="goog_rdk_45"/>
          <w:id w:val="332888935"/>
        </w:sdtPr>
        <w:sdtEndPr/>
        <w:sdtContent>
          <w:del w:id="250" w:author="Celina Gioja" w:date="2024-03-07T19:14:00Z">
            <w:r>
              <w:delText>que</w:delText>
            </w:r>
          </w:del>
        </w:sdtContent>
      </w:sdt>
      <w:r>
        <w:t xml:space="preserve"> forma la organización adopta los criterios DEI, por ello es destacable la importancia </w:t>
      </w:r>
      <w:del w:id="251" w:author="Cordero, Evangelina Natalia" w:date="2024-04-04T15:39:00Z">
        <w:r w:rsidDel="00BD1506">
          <w:delText xml:space="preserve">que </w:delText>
        </w:r>
      </w:del>
      <w:ins w:id="252" w:author="Cordero, Evangelina Natalia" w:date="2024-04-04T15:39:00Z">
        <w:r w:rsidR="00BD1506">
          <w:t>que esta</w:t>
        </w:r>
      </w:ins>
      <w:ins w:id="253" w:author="Cordero, Evangelina Natalia" w:date="2024-04-04T15:36:00Z">
        <w:r w:rsidR="000F40AE">
          <w:t xml:space="preserve"> declaración refleje el compromiso real de </w:t>
        </w:r>
      </w:ins>
      <w:del w:id="254" w:author="Cordero, Evangelina Natalia" w:date="2024-04-04T15:36:00Z">
        <w:r w:rsidDel="000F40AE">
          <w:delText xml:space="preserve">esté </w:delText>
        </w:r>
      </w:del>
      <w:customXmlDelRangeStart w:id="255" w:author="Cordero, Evangelina Natalia" w:date="2024-04-04T15:36:00Z"/>
      <w:sdt>
        <w:sdtPr>
          <w:tag w:val="goog_rdk_46"/>
          <w:id w:val="1889077899"/>
        </w:sdtPr>
        <w:sdtEndPr/>
        <w:sdtContent>
          <w:customXmlDelRangeEnd w:id="255"/>
          <w:commentRangeStart w:id="256"/>
          <w:commentRangeStart w:id="257"/>
          <w:customXmlDelRangeStart w:id="258" w:author="Cordero, Evangelina Natalia" w:date="2024-04-04T15:36:00Z"/>
        </w:sdtContent>
      </w:sdt>
      <w:customXmlDelRangeEnd w:id="258"/>
      <w:del w:id="259" w:author="Cordero, Evangelina Natalia" w:date="2024-04-04T15:36:00Z">
        <w:r w:rsidDel="000F40AE">
          <w:delText xml:space="preserve">firmada o rubricada </w:delText>
        </w:r>
        <w:commentRangeEnd w:id="256"/>
        <w:r w:rsidDel="000F40AE">
          <w:commentReference w:id="256"/>
        </w:r>
      </w:del>
      <w:commentRangeEnd w:id="257"/>
      <w:r w:rsidR="000F40AE">
        <w:rPr>
          <w:rStyle w:val="Refdecomentario"/>
        </w:rPr>
        <w:commentReference w:id="257"/>
      </w:r>
      <w:del w:id="260" w:author="Cordero, Evangelina Natalia" w:date="2024-04-04T15:36:00Z">
        <w:r w:rsidDel="000F40AE">
          <w:delText>por</w:delText>
        </w:r>
      </w:del>
      <w:r>
        <w:t xml:space="preserve"> la Alta Dirección. </w:t>
      </w:r>
    </w:p>
    <w:p w14:paraId="162CEAE4" w14:textId="69C669E5" w:rsidR="0046383B" w:rsidRDefault="00AB0DCF">
      <w:pPr>
        <w:spacing w:before="120" w:after="0" w:line="240" w:lineRule="auto"/>
        <w:jc w:val="both"/>
      </w:pPr>
      <w:r>
        <w:t xml:space="preserve">El documento, preferentemente podrá fomentar el respeto por las personas, </w:t>
      </w:r>
      <w:sdt>
        <w:sdtPr>
          <w:tag w:val="goog_rdk_47"/>
          <w:id w:val="-1507123486"/>
        </w:sdtPr>
        <w:sdtEndPr/>
        <w:sdtContent>
          <w:ins w:id="261" w:author="Celina Gioja" w:date="2024-03-07T19:15:00Z">
            <w:r>
              <w:t xml:space="preserve">declarar compromiso </w:t>
            </w:r>
            <w:del w:id="262" w:author="Cordero, Evangelina Natalia" w:date="2024-04-04T15:40:00Z">
              <w:r w:rsidDel="00BD1506">
                <w:delText xml:space="preserve">el </w:delText>
              </w:r>
            </w:del>
            <w:r>
              <w:t xml:space="preserve">con la </w:t>
            </w:r>
          </w:ins>
        </w:sdtContent>
      </w:sdt>
      <w:sdt>
        <w:sdtPr>
          <w:tag w:val="goog_rdk_48"/>
          <w:id w:val="254492652"/>
        </w:sdtPr>
        <w:sdtEndPr/>
        <w:sdtContent>
          <w:del w:id="263" w:author="Celina Gioja" w:date="2024-03-07T19:15:00Z">
            <w:r>
              <w:delText>brind</w:delText>
            </w:r>
            <w:r>
              <w:delText xml:space="preserve">ar </w:delText>
            </w:r>
          </w:del>
        </w:sdtContent>
      </w:sdt>
      <w:r>
        <w:t>igualdad de oportunidades,</w:t>
      </w:r>
      <w:sdt>
        <w:sdtPr>
          <w:tag w:val="goog_rdk_49"/>
          <w:id w:val="-1731535986"/>
        </w:sdtPr>
        <w:sdtEndPr/>
        <w:sdtContent>
          <w:commentRangeStart w:id="264"/>
          <w:commentRangeStart w:id="265"/>
        </w:sdtContent>
      </w:sdt>
      <w:r>
        <w:t xml:space="preserve"> </w:t>
      </w:r>
      <w:del w:id="266" w:author="Cordero, Evangelina Natalia" w:date="2024-04-04T15:40:00Z">
        <w:r w:rsidDel="00BD1506">
          <w:delText>proteger la privacidad</w:delText>
        </w:r>
        <w:commentRangeEnd w:id="264"/>
        <w:r w:rsidDel="00BD1506">
          <w:commentReference w:id="264"/>
        </w:r>
      </w:del>
      <w:commentRangeEnd w:id="265"/>
      <w:r w:rsidR="00BD1506">
        <w:rPr>
          <w:rStyle w:val="Refdecomentario"/>
        </w:rPr>
        <w:commentReference w:id="265"/>
      </w:r>
      <w:del w:id="267" w:author="Cordero, Evangelina Natalia" w:date="2024-04-04T15:40:00Z">
        <w:r w:rsidDel="00BD1506">
          <w:delText xml:space="preserve"> y</w:delText>
        </w:r>
      </w:del>
      <w:ins w:id="268" w:author="Cordero, Evangelina Natalia" w:date="2024-04-04T15:40:00Z">
        <w:r w:rsidR="00BD1506">
          <w:t xml:space="preserve">, </w:t>
        </w:r>
      </w:ins>
      <w:del w:id="269" w:author="Cordero, Evangelina Natalia" w:date="2024-04-04T15:40:00Z">
        <w:r w:rsidDel="00BD1506">
          <w:delText xml:space="preserve"> </w:delText>
        </w:r>
      </w:del>
      <w:r>
        <w:t>r</w:t>
      </w:r>
      <w:sdt>
        <w:sdtPr>
          <w:tag w:val="goog_rdk_50"/>
          <w:id w:val="-808774233"/>
        </w:sdtPr>
        <w:sdtEndPr/>
        <w:sdtContent>
          <w:commentRangeStart w:id="270"/>
        </w:sdtContent>
      </w:sdt>
      <w:r>
        <w:t>epudiar</w:t>
      </w:r>
      <w:commentRangeEnd w:id="270"/>
      <w:r>
        <w:commentReference w:id="270"/>
      </w:r>
      <w:r>
        <w:t xml:space="preserve"> toda forma de acoso y discriminación en espacios laborales</w:t>
      </w:r>
      <w:ins w:id="271" w:author="Cordero, Evangelina Natalia" w:date="2024-04-04T15:41:00Z">
        <w:r w:rsidR="00BD1506">
          <w:t xml:space="preserve"> como así </w:t>
        </w:r>
      </w:ins>
      <w:ins w:id="272" w:author="Cordero, Evangelina Natalia" w:date="2024-04-04T15:42:00Z">
        <w:r w:rsidR="00BD1506">
          <w:t>también</w:t>
        </w:r>
      </w:ins>
      <w:ins w:id="273" w:author="Cordero, Evangelina Natalia" w:date="2024-04-04T15:41:00Z">
        <w:r w:rsidR="00BD1506">
          <w:t xml:space="preserve"> comprometerse con </w:t>
        </w:r>
        <w:proofErr w:type="gramStart"/>
        <w:r w:rsidR="00BD1506">
          <w:t xml:space="preserve">el </w:t>
        </w:r>
      </w:ins>
      <w:ins w:id="274" w:author="Cordero, Evangelina Natalia" w:date="2024-04-04T15:42:00Z">
        <w:r w:rsidR="00BD1506">
          <w:t>prevención</w:t>
        </w:r>
      </w:ins>
      <w:proofErr w:type="gramEnd"/>
      <w:ins w:id="275" w:author="Cordero, Evangelina Natalia" w:date="2024-04-04T15:41:00Z">
        <w:r w:rsidR="00BD1506">
          <w:t xml:space="preserve"> y la erradicación del acoso, discriminación y violencia en el ámbito laboral.</w:t>
        </w:r>
      </w:ins>
      <w:ins w:id="276" w:author="Cordero, Evangelina Natalia" w:date="2024-04-04T15:40:00Z">
        <w:r w:rsidR="00BD1506">
          <w:t xml:space="preserve"> </w:t>
        </w:r>
      </w:ins>
      <w:r>
        <w:t xml:space="preserve">. Otros conceptos </w:t>
      </w:r>
      <w:del w:id="277" w:author="Cordero, Evangelina Natalia" w:date="2024-04-04T15:43:00Z">
        <w:r w:rsidDel="00E227E4">
          <w:delText xml:space="preserve">para </w:delText>
        </w:r>
      </w:del>
      <w:ins w:id="278" w:author="Cordero, Evangelina Natalia" w:date="2024-04-04T15:43:00Z">
        <w:r w:rsidR="00E227E4">
          <w:t xml:space="preserve">que podrían </w:t>
        </w:r>
      </w:ins>
      <w:r>
        <w:t>incorporar</w:t>
      </w:r>
      <w:ins w:id="279" w:author="Cordero, Evangelina Natalia" w:date="2024-04-04T15:43:00Z">
        <w:r w:rsidR="00E227E4">
          <w:t>se</w:t>
        </w:r>
      </w:ins>
      <w:r>
        <w:t xml:space="preserve"> en la declaración, </w:t>
      </w:r>
      <w:del w:id="280" w:author="Cordero, Evangelina Natalia" w:date="2024-04-04T15:43:00Z">
        <w:r w:rsidDel="00E227E4">
          <w:delText>podrían ser igua</w:delText>
        </w:r>
      </w:del>
      <w:customXmlDelRangeStart w:id="281" w:author="Cordero, Evangelina Natalia" w:date="2024-04-04T15:43:00Z"/>
      <w:sdt>
        <w:sdtPr>
          <w:tag w:val="goog_rdk_51"/>
          <w:id w:val="438494287"/>
        </w:sdtPr>
        <w:sdtEndPr/>
        <w:sdtContent>
          <w:customXmlDelRangeEnd w:id="281"/>
          <w:commentRangeStart w:id="282"/>
          <w:customXmlDelRangeStart w:id="283" w:author="Cordero, Evangelina Natalia" w:date="2024-04-04T15:43:00Z"/>
        </w:sdtContent>
      </w:sdt>
      <w:customXmlDelRangeEnd w:id="283"/>
      <w:del w:id="284" w:author="Cordero, Evangelina Natalia" w:date="2024-04-04T15:43:00Z">
        <w:r w:rsidDel="00E227E4">
          <w:delText>ldad de trato</w:delText>
        </w:r>
      </w:del>
      <w:customXmlDelRangeStart w:id="285" w:author="Cordero, Evangelina Natalia" w:date="2024-04-04T15:43:00Z"/>
      <w:sdt>
        <w:sdtPr>
          <w:tag w:val="goog_rdk_52"/>
          <w:id w:val="220799035"/>
        </w:sdtPr>
        <w:sdtEndPr/>
        <w:sdtContent>
          <w:customXmlDelRangeEnd w:id="285"/>
          <w:ins w:id="286" w:author="Celina Gioja" w:date="2024-03-07T19:18:00Z">
            <w:del w:id="287" w:author="Cordero, Evangelina Natalia" w:date="2024-04-04T15:43:00Z">
              <w:r w:rsidDel="00E227E4">
                <w:delText>,</w:delText>
              </w:r>
            </w:del>
          </w:ins>
          <w:customXmlDelRangeStart w:id="288" w:author="Cordero, Evangelina Natalia" w:date="2024-04-04T15:43:00Z"/>
        </w:sdtContent>
      </w:sdt>
      <w:customXmlDelRangeEnd w:id="288"/>
      <w:customXmlDelRangeStart w:id="289" w:author="Cordero, Evangelina Natalia" w:date="2024-04-04T15:43:00Z"/>
      <w:sdt>
        <w:sdtPr>
          <w:tag w:val="goog_rdk_53"/>
          <w:id w:val="-1046595015"/>
        </w:sdtPr>
        <w:sdtEndPr/>
        <w:sdtContent>
          <w:customXmlDelRangeEnd w:id="289"/>
          <w:del w:id="290" w:author="Cordero, Evangelina Natalia" w:date="2024-04-04T15:43:00Z">
            <w:r w:rsidDel="00E227E4">
              <w:delText xml:space="preserve"> y</w:delText>
            </w:r>
          </w:del>
          <w:customXmlDelRangeStart w:id="291" w:author="Cordero, Evangelina Natalia" w:date="2024-04-04T15:43:00Z"/>
        </w:sdtContent>
      </w:sdt>
      <w:customXmlDelRangeEnd w:id="291"/>
      <w:del w:id="292" w:author="Cordero, Evangelina Natalia" w:date="2024-04-04T15:43:00Z">
        <w:r w:rsidDel="00E227E4">
          <w:delText xml:space="preserve"> elimina</w:delText>
        </w:r>
      </w:del>
      <w:customXmlDelRangeStart w:id="293" w:author="Cordero, Evangelina Natalia" w:date="2024-04-04T15:43:00Z"/>
      <w:sdt>
        <w:sdtPr>
          <w:tag w:val="goog_rdk_54"/>
          <w:id w:val="-412776561"/>
        </w:sdtPr>
        <w:sdtEndPr/>
        <w:sdtContent>
          <w:customXmlDelRangeEnd w:id="293"/>
          <w:ins w:id="294" w:author="Celina Gioja" w:date="2024-03-07T19:18:00Z">
            <w:del w:id="295" w:author="Cordero, Evangelina Natalia" w:date="2024-04-04T15:43:00Z">
              <w:r w:rsidDel="00E227E4">
                <w:delText>ción de</w:delText>
              </w:r>
            </w:del>
          </w:ins>
          <w:customXmlDelRangeStart w:id="296" w:author="Cordero, Evangelina Natalia" w:date="2024-04-04T15:43:00Z"/>
        </w:sdtContent>
      </w:sdt>
      <w:customXmlDelRangeEnd w:id="296"/>
      <w:customXmlDelRangeStart w:id="297" w:author="Cordero, Evangelina Natalia" w:date="2024-04-04T15:43:00Z"/>
      <w:sdt>
        <w:sdtPr>
          <w:tag w:val="goog_rdk_55"/>
          <w:id w:val="-758603492"/>
        </w:sdtPr>
        <w:sdtEndPr/>
        <w:sdtContent>
          <w:customXmlDelRangeEnd w:id="297"/>
          <w:del w:id="298" w:author="Cordero, Evangelina Natalia" w:date="2024-04-04T15:43:00Z">
            <w:r w:rsidDel="00E227E4">
              <w:delText>r</w:delText>
            </w:r>
          </w:del>
          <w:customXmlDelRangeStart w:id="299" w:author="Cordero, Evangelina Natalia" w:date="2024-04-04T15:43:00Z"/>
        </w:sdtContent>
      </w:sdt>
      <w:customXmlDelRangeEnd w:id="299"/>
      <w:del w:id="300" w:author="Cordero, Evangelina Natalia" w:date="2024-04-04T15:43:00Z">
        <w:r w:rsidDel="00E227E4">
          <w:delText xml:space="preserve"> la discrim</w:delText>
        </w:r>
        <w:r w:rsidDel="00E227E4">
          <w:delText>inación por razón de sexo</w:delText>
        </w:r>
        <w:commentRangeEnd w:id="282"/>
        <w:r w:rsidDel="00E227E4">
          <w:commentReference w:id="282"/>
        </w:r>
        <w:r w:rsidDel="00E227E4">
          <w:delText xml:space="preserve">, </w:delText>
        </w:r>
        <w:r w:rsidDel="00E227E4">
          <w:lastRenderedPageBreak/>
          <w:delText>c</w:delText>
        </w:r>
      </w:del>
      <w:customXmlDelRangeStart w:id="301" w:author="Cordero, Evangelina Natalia" w:date="2024-04-04T15:43:00Z"/>
      <w:sdt>
        <w:sdtPr>
          <w:tag w:val="goog_rdk_56"/>
          <w:id w:val="-793520239"/>
        </w:sdtPr>
        <w:sdtEndPr/>
        <w:sdtContent>
          <w:customXmlDelRangeEnd w:id="301"/>
          <w:commentRangeStart w:id="302"/>
          <w:customXmlDelRangeStart w:id="303" w:author="Cordero, Evangelina Natalia" w:date="2024-04-04T15:43:00Z"/>
        </w:sdtContent>
      </w:sdt>
      <w:customXmlDelRangeEnd w:id="303"/>
      <w:del w:id="304" w:author="Cordero, Evangelina Natalia" w:date="2024-04-04T15:43:00Z">
        <w:r w:rsidDel="00E227E4">
          <w:delText xml:space="preserve">ontemplar la prohibición de manera explícita cualquier tipo de discriminación y promueva el acceso a las mismas condiciones y derechos </w:delText>
        </w:r>
        <w:commentRangeEnd w:id="302"/>
        <w:r w:rsidDel="00E227E4">
          <w:commentReference w:id="302"/>
        </w:r>
        <w:r w:rsidDel="00E227E4">
          <w:delText xml:space="preserve">laborales </w:delText>
        </w:r>
        <w:r w:rsidDel="00E227E4">
          <w:delText xml:space="preserve">e </w:delText>
        </w:r>
      </w:del>
      <w:ins w:id="305" w:author="Cordero, Evangelina Natalia" w:date="2024-04-04T15:44:00Z">
        <w:r w:rsidR="00E227E4">
          <w:t xml:space="preserve"> refieren por ejemplo a la </w:t>
        </w:r>
      </w:ins>
      <w:r>
        <w:t>igualdad en la retribución y posibilidades de acceso a una carrera profes</w:t>
      </w:r>
      <w:r>
        <w:t xml:space="preserve">ional dentro de la empresa, </w:t>
      </w:r>
      <w:del w:id="306" w:author="Cordero, Evangelina Natalia" w:date="2024-04-04T15:44:00Z">
        <w:r w:rsidDel="00E227E4">
          <w:delText>como por citar algunas referencias.</w:delText>
        </w:r>
      </w:del>
    </w:p>
    <w:p w14:paraId="162CEAE5" w14:textId="2FC3E84D" w:rsidR="0046383B" w:rsidRDefault="00AB0DCF">
      <w:pPr>
        <w:spacing w:before="120" w:after="0" w:line="240" w:lineRule="auto"/>
        <w:jc w:val="both"/>
        <w:rPr>
          <w:ins w:id="307" w:author="Cordero, Evangelina Natalia" w:date="2024-04-04T15:34:00Z"/>
        </w:rPr>
      </w:pPr>
      <w:r>
        <w:t xml:space="preserve">Promover, cumplir y difundir la declaración será responsabilidad de todos los que forman parte de </w:t>
      </w:r>
      <w:del w:id="308" w:author="Cordero, Evangelina Natalia" w:date="2024-04-04T15:45:00Z">
        <w:r w:rsidDel="00AB0DCF">
          <w:delText xml:space="preserve">esa </w:delText>
        </w:r>
      </w:del>
      <w:ins w:id="309" w:author="Cordero, Evangelina Natalia" w:date="2024-04-04T15:45:00Z">
        <w:r>
          <w:t xml:space="preserve">la </w:t>
        </w:r>
      </w:ins>
      <w:r>
        <w:t xml:space="preserve">organización, </w:t>
      </w:r>
      <w:del w:id="310" w:author="Cordero, Evangelina Natalia" w:date="2024-04-04T15:45:00Z">
        <w:r w:rsidDel="00AB0DCF">
          <w:delText>y esta declaración</w:delText>
        </w:r>
      </w:del>
      <w:ins w:id="311" w:author="Cordero, Evangelina Natalia" w:date="2024-04-04T15:45:00Z">
        <w:r>
          <w:t xml:space="preserve"> </w:t>
        </w:r>
      </w:ins>
      <w:del w:id="312" w:author="Cordero, Evangelina Natalia" w:date="2024-04-04T15:45:00Z">
        <w:r w:rsidDel="00AB0DCF">
          <w:delText>,</w:delText>
        </w:r>
      </w:del>
      <w:ins w:id="313" w:author="Cordero, Evangelina Natalia" w:date="2024-04-04T15:45:00Z">
        <w:r>
          <w:t xml:space="preserve">pudiendo la misma </w:t>
        </w:r>
      </w:ins>
      <w:del w:id="314" w:author="Cordero, Evangelina Natalia" w:date="2024-04-04T15:46:00Z">
        <w:r w:rsidDel="00AB0DCF">
          <w:delText xml:space="preserve"> </w:delText>
        </w:r>
        <w:r w:rsidDel="00AB0DCF">
          <w:delText xml:space="preserve">podrá </w:delText>
        </w:r>
      </w:del>
      <w:r>
        <w:t>ser adoptada por su cadena de valor.</w:t>
      </w:r>
    </w:p>
    <w:p w14:paraId="2E0EE33A" w14:textId="77777777" w:rsidR="000F40AE" w:rsidRDefault="000F40AE">
      <w:pPr>
        <w:spacing w:before="120" w:after="0" w:line="240" w:lineRule="auto"/>
        <w:jc w:val="both"/>
      </w:pPr>
    </w:p>
    <w:p w14:paraId="162CEAE6" w14:textId="77777777" w:rsidR="0046383B" w:rsidRDefault="00AB0DCF">
      <w:pPr>
        <w:spacing w:before="120" w:after="0" w:line="240" w:lineRule="auto"/>
        <w:jc w:val="both"/>
        <w:rPr>
          <w:b/>
        </w:rPr>
      </w:pPr>
      <w:r>
        <w:rPr>
          <w:b/>
          <w:u w:val="single"/>
        </w:rPr>
        <w:t>Principio N°5</w:t>
      </w:r>
      <w:r>
        <w:rPr>
          <w:b/>
          <w:u w:val="single"/>
        </w:rPr>
        <w:t>)</w:t>
      </w:r>
      <w:r>
        <w:rPr>
          <w:b/>
        </w:rPr>
        <w:t xml:space="preserve"> Desarrollar pautas de ética y conducta:</w:t>
      </w:r>
    </w:p>
    <w:p w14:paraId="162CEAE7" w14:textId="77777777" w:rsidR="0046383B" w:rsidRDefault="00AB0DCF">
      <w:pPr>
        <w:spacing w:before="120" w:after="0" w:line="240" w:lineRule="auto"/>
        <w:jc w:val="both"/>
      </w:pPr>
      <w:r>
        <w:t>Con marco en la normativa vigente y aplicando las mejores prácticas a nivel nacional e internacional, e</w:t>
      </w:r>
      <w:sdt>
        <w:sdtPr>
          <w:tag w:val="goog_rdk_57"/>
          <w:id w:val="-1435441544"/>
        </w:sdtPr>
        <w:sdtEndPr/>
        <w:sdtContent>
          <w:commentRangeStart w:id="315"/>
        </w:sdtContent>
      </w:sdt>
      <w:r>
        <w:t>stos documentos</w:t>
      </w:r>
      <w:commentRangeEnd w:id="315"/>
      <w:r>
        <w:commentReference w:id="315"/>
      </w:r>
      <w:r>
        <w:t xml:space="preserve"> constituyen una herramienta clave para lograr mayor transparencia, equidad y compromiso de</w:t>
      </w:r>
      <w:r>
        <w:t xml:space="preserve">ntro de la organización. </w:t>
      </w:r>
    </w:p>
    <w:p w14:paraId="162CEAE8" w14:textId="77777777" w:rsidR="0046383B" w:rsidRDefault="00AB0DCF">
      <w:pPr>
        <w:spacing w:before="120" w:after="0" w:line="240" w:lineRule="auto"/>
        <w:jc w:val="both"/>
      </w:pPr>
      <w:r>
        <w:t xml:space="preserve">Colaboran a que una empresa genere un ambiente laboral favorable, con principios éticos y permite establecer lineamientos claros de conducta en el marco de los derechos humanos y en materia de debida diligencia. </w:t>
      </w:r>
    </w:p>
    <w:p w14:paraId="162CEAE9" w14:textId="77777777" w:rsidR="0046383B" w:rsidRDefault="00AB0DCF">
      <w:pPr>
        <w:spacing w:before="120" w:after="0" w:line="240" w:lineRule="auto"/>
        <w:jc w:val="both"/>
      </w:pPr>
      <w:r>
        <w:t xml:space="preserve">Estos documentos </w:t>
      </w:r>
      <w:r>
        <w:t>contribuyen a eliminar sesgos inconscientes en diferentes situaciones al estar regulados de antemano los procesos a seguir. E</w:t>
      </w:r>
      <w:sdt>
        <w:sdtPr>
          <w:tag w:val="goog_rdk_58"/>
          <w:id w:val="-80683253"/>
        </w:sdtPr>
        <w:sdtEndPr/>
        <w:sdtContent>
          <w:commentRangeStart w:id="316"/>
        </w:sdtContent>
      </w:sdt>
      <w:r>
        <w:t xml:space="preserve">stablecer pautas de ética y conducta que podría ser en formato de código, garantiza integridad y transparencia en las tareas </w:t>
      </w:r>
      <w:commentRangeEnd w:id="316"/>
      <w:r>
        <w:commentReference w:id="316"/>
      </w:r>
      <w:r>
        <w:t>diarias y brinda una mejor imagen entre los empleados y clientes.</w:t>
      </w:r>
    </w:p>
    <w:p w14:paraId="162CEAEA" w14:textId="77777777" w:rsidR="0046383B" w:rsidRDefault="00AB0DCF">
      <w:pPr>
        <w:spacing w:before="120" w:after="0" w:line="240" w:lineRule="auto"/>
        <w:jc w:val="both"/>
        <w:rPr>
          <w:b/>
        </w:rPr>
      </w:pPr>
      <w:r>
        <w:rPr>
          <w:b/>
          <w:u w:val="single"/>
        </w:rPr>
        <w:t xml:space="preserve">Principio N°6) </w:t>
      </w:r>
      <w:r>
        <w:rPr>
          <w:b/>
        </w:rPr>
        <w:t xml:space="preserve">Desarrollar una guía de Diversidad, Equidad e Inclusión </w:t>
      </w:r>
    </w:p>
    <w:p w14:paraId="162CEAEB" w14:textId="77777777" w:rsidR="0046383B" w:rsidRDefault="00AB0DCF">
      <w:pPr>
        <w:spacing w:before="120" w:after="0" w:line="240" w:lineRule="auto"/>
        <w:jc w:val="both"/>
      </w:pPr>
      <w:sdt>
        <w:sdtPr>
          <w:tag w:val="goog_rdk_59"/>
          <w:id w:val="872657297"/>
        </w:sdtPr>
        <w:sdtEndPr/>
        <w:sdtContent>
          <w:commentRangeStart w:id="317"/>
        </w:sdtContent>
      </w:sdt>
      <w:r>
        <w:t>Otra forma de brindar claridad en el modelo de gestión que se pretenda adoptar es desarrollar una guía, que sirva de</w:t>
      </w:r>
      <w:r>
        <w:t xml:space="preserve"> base para el armado de las comunicaciones, las formaciones y el entrenamiento.</w:t>
      </w:r>
    </w:p>
    <w:p w14:paraId="162CEAEC" w14:textId="77777777" w:rsidR="0046383B" w:rsidRDefault="00AB0DCF">
      <w:pPr>
        <w:spacing w:before="120" w:after="0" w:line="240" w:lineRule="auto"/>
        <w:jc w:val="both"/>
      </w:pPr>
      <w:r>
        <w:t>Teniendo como estandarte la fidelización de talento, las organizaciones deben ofrecer nuevas oportunidades y desafíos, en definitiva, seguir desarrollando talento para consegui</w:t>
      </w:r>
      <w:r>
        <w:t>r que evolucione a niveles más altos. En un contexto de compromiso institucional, la implicancia directa es la necesidad de capacitación de todo el personal de la compañía. De esta manera, podría asegurarse de que estas acciones internas, generen el compro</w:t>
      </w:r>
      <w:r>
        <w:t>miso de la alta dirección y de todos los empleados, y al mismo tiempo constituye una forma de evidenciar acciones referidas a la calidad de gestión e involucramiento colectivo.</w:t>
      </w:r>
      <w:commentRangeEnd w:id="317"/>
      <w:r>
        <w:commentReference w:id="317"/>
      </w:r>
    </w:p>
    <w:p w14:paraId="162CEAED" w14:textId="77777777" w:rsidR="0046383B" w:rsidRDefault="00AB0DCF">
      <w:pPr>
        <w:spacing w:before="120" w:after="0" w:line="240" w:lineRule="auto"/>
        <w:jc w:val="both"/>
        <w:rPr>
          <w:b/>
        </w:rPr>
      </w:pPr>
      <w:r>
        <w:rPr>
          <w:b/>
          <w:u w:val="single"/>
        </w:rPr>
        <w:t>Principio N°7)</w:t>
      </w:r>
      <w:r>
        <w:rPr>
          <w:b/>
        </w:rPr>
        <w:t xml:space="preserve"> Formar un comité DEI con roles y funciones establecidos. </w:t>
      </w:r>
    </w:p>
    <w:p w14:paraId="162CEAEE" w14:textId="77777777" w:rsidR="0046383B" w:rsidRDefault="00AB0DCF">
      <w:pPr>
        <w:spacing w:before="120" w:after="0" w:line="240" w:lineRule="auto"/>
        <w:jc w:val="both"/>
      </w:pPr>
      <w:r>
        <w:t xml:space="preserve">La </w:t>
      </w:r>
      <w:r>
        <w:t>posibilidad de que una organización, pueda conformar un comité DEI, genera el compromiso y seguimiento de una agenda de contenidos. Es recomendable, que pueda estar compuesto por personas de distintas experiencias y perspectivas, con sus roles y responsabi</w:t>
      </w:r>
      <w:r>
        <w:t xml:space="preserve">lidades, esto puede ayudar a la compañía a abordar problemáticas desde distintos ángulos. </w:t>
      </w:r>
    </w:p>
    <w:p w14:paraId="162CEAEF" w14:textId="77777777" w:rsidR="0046383B" w:rsidRDefault="00AB0DCF">
      <w:pPr>
        <w:spacing w:before="120" w:after="0" w:line="240" w:lineRule="auto"/>
        <w:jc w:val="both"/>
      </w:pPr>
      <w:r>
        <w:t>Algunos objetivos del comité de diversidad podrán ser:</w:t>
      </w:r>
    </w:p>
    <w:p w14:paraId="162CEAF0" w14:textId="77777777" w:rsidR="0046383B" w:rsidRDefault="00AB0DCF">
      <w:pPr>
        <w:numPr>
          <w:ilvl w:val="0"/>
          <w:numId w:val="6"/>
        </w:numPr>
        <w:pBdr>
          <w:top w:val="nil"/>
          <w:left w:val="nil"/>
          <w:bottom w:val="nil"/>
          <w:right w:val="nil"/>
          <w:between w:val="nil"/>
        </w:pBdr>
        <w:spacing w:before="120" w:after="0" w:line="240" w:lineRule="auto"/>
        <w:jc w:val="both"/>
        <w:rPr>
          <w:color w:val="000000"/>
        </w:rPr>
      </w:pPr>
      <w:r>
        <w:rPr>
          <w:b/>
          <w:color w:val="000000"/>
        </w:rPr>
        <w:t xml:space="preserve">Fomentar un ambiente </w:t>
      </w:r>
      <w:sdt>
        <w:sdtPr>
          <w:tag w:val="goog_rdk_60"/>
          <w:id w:val="-116225085"/>
        </w:sdtPr>
        <w:sdtEndPr/>
        <w:sdtContent>
          <w:ins w:id="318" w:author="Celina Gioja" w:date="2024-03-07T19:28:00Z">
            <w:r>
              <w:rPr>
                <w:b/>
                <w:color w:val="000000"/>
              </w:rPr>
              <w:t>inclusivo</w:t>
            </w:r>
          </w:ins>
        </w:sdtContent>
      </w:sdt>
      <w:sdt>
        <w:sdtPr>
          <w:tag w:val="goog_rdk_61"/>
          <w:id w:val="634606729"/>
        </w:sdtPr>
        <w:sdtEndPr/>
        <w:sdtContent>
          <w:del w:id="319" w:author="Celina Gioja" w:date="2024-03-07T19:28:00Z">
            <w:r>
              <w:rPr>
                <w:b/>
                <w:color w:val="000000"/>
              </w:rPr>
              <w:delText>Inclusivo</w:delText>
            </w:r>
          </w:del>
        </w:sdtContent>
      </w:sdt>
      <w:r>
        <w:rPr>
          <w:b/>
          <w:color w:val="000000"/>
        </w:rPr>
        <w:t>:</w:t>
      </w:r>
      <w:r>
        <w:rPr>
          <w:color w:val="000000"/>
        </w:rPr>
        <w:t xml:space="preserve"> El comité </w:t>
      </w:r>
      <w:sdt>
        <w:sdtPr>
          <w:tag w:val="goog_rdk_62"/>
          <w:id w:val="1730425248"/>
        </w:sdtPr>
        <w:sdtEndPr/>
        <w:sdtContent>
          <w:commentRangeStart w:id="320"/>
        </w:sdtContent>
      </w:sdt>
      <w:r>
        <w:rPr>
          <w:color w:val="000000"/>
        </w:rPr>
        <w:t>puede trabajar para crear un ambiente más inclusivo en la compañí</w:t>
      </w:r>
      <w:commentRangeEnd w:id="320"/>
      <w:r>
        <w:commentReference w:id="320"/>
      </w:r>
      <w:r>
        <w:rPr>
          <w:color w:val="000000"/>
        </w:rPr>
        <w:t>a, lo que puede mejorar la satisfacción de los empleados.</w:t>
      </w:r>
    </w:p>
    <w:p w14:paraId="162CEAF1" w14:textId="77777777" w:rsidR="0046383B" w:rsidRDefault="00AB0DCF">
      <w:pPr>
        <w:numPr>
          <w:ilvl w:val="0"/>
          <w:numId w:val="6"/>
        </w:numPr>
        <w:pBdr>
          <w:top w:val="nil"/>
          <w:left w:val="nil"/>
          <w:bottom w:val="nil"/>
          <w:right w:val="nil"/>
          <w:between w:val="nil"/>
        </w:pBdr>
        <w:spacing w:after="0" w:line="240" w:lineRule="auto"/>
        <w:jc w:val="both"/>
        <w:rPr>
          <w:color w:val="000000"/>
        </w:rPr>
      </w:pPr>
      <w:sdt>
        <w:sdtPr>
          <w:tag w:val="goog_rdk_63"/>
          <w:id w:val="-473218637"/>
        </w:sdtPr>
        <w:sdtEndPr/>
        <w:sdtContent>
          <w:commentRangeStart w:id="321"/>
        </w:sdtContent>
      </w:sdt>
      <w:r>
        <w:rPr>
          <w:b/>
          <w:color w:val="000000"/>
        </w:rPr>
        <w:t xml:space="preserve">Mejorar de la imagen </w:t>
      </w:r>
      <w:commentRangeEnd w:id="321"/>
      <w:r>
        <w:commentReference w:id="321"/>
      </w:r>
      <w:r>
        <w:rPr>
          <w:b/>
          <w:color w:val="000000"/>
        </w:rPr>
        <w:t>y transparencia</w:t>
      </w:r>
      <w:r>
        <w:rPr>
          <w:color w:val="000000"/>
        </w:rPr>
        <w:t xml:space="preserve">: Mostrar un compromiso activo con la diversidad puede mejorar la imagen y </w:t>
      </w:r>
      <w:sdt>
        <w:sdtPr>
          <w:tag w:val="goog_rdk_64"/>
          <w:id w:val="-1106728891"/>
        </w:sdtPr>
        <w:sdtEndPr/>
        <w:sdtContent>
          <w:commentRangeStart w:id="322"/>
        </w:sdtContent>
      </w:sdt>
      <w:r>
        <w:rPr>
          <w:color w:val="000000"/>
        </w:rPr>
        <w:t>transparenci</w:t>
      </w:r>
      <w:r>
        <w:rPr>
          <w:color w:val="000000"/>
        </w:rPr>
        <w:t>a de la empresa</w:t>
      </w:r>
      <w:commentRangeEnd w:id="322"/>
      <w:r>
        <w:commentReference w:id="322"/>
      </w:r>
      <w:r>
        <w:rPr>
          <w:color w:val="000000"/>
        </w:rPr>
        <w:t>. Esto puede atraer a talentos diversos y también puede ser bien recibido por clientes y socios comerciales.</w:t>
      </w:r>
    </w:p>
    <w:p w14:paraId="162CEAF2" w14:textId="77777777" w:rsidR="0046383B" w:rsidRDefault="00AB0DCF">
      <w:pPr>
        <w:numPr>
          <w:ilvl w:val="0"/>
          <w:numId w:val="6"/>
        </w:numPr>
        <w:pBdr>
          <w:top w:val="nil"/>
          <w:left w:val="nil"/>
          <w:bottom w:val="nil"/>
          <w:right w:val="nil"/>
          <w:between w:val="nil"/>
        </w:pBdr>
        <w:spacing w:after="0" w:line="240" w:lineRule="auto"/>
        <w:jc w:val="both"/>
        <w:rPr>
          <w:color w:val="000000"/>
        </w:rPr>
      </w:pPr>
      <w:sdt>
        <w:sdtPr>
          <w:tag w:val="goog_rdk_65"/>
          <w:id w:val="2010407521"/>
        </w:sdtPr>
        <w:sdtEndPr/>
        <w:sdtContent>
          <w:commentRangeStart w:id="323"/>
        </w:sdtContent>
      </w:sdt>
      <w:r>
        <w:rPr>
          <w:b/>
          <w:color w:val="000000"/>
        </w:rPr>
        <w:t>Adaptabilidad:</w:t>
      </w:r>
      <w:r>
        <w:rPr>
          <w:color w:val="000000"/>
        </w:rPr>
        <w:t xml:space="preserve"> Equ</w:t>
      </w:r>
      <w:commentRangeEnd w:id="323"/>
      <w:r>
        <w:commentReference w:id="323"/>
      </w:r>
      <w:r>
        <w:rPr>
          <w:color w:val="000000"/>
        </w:rPr>
        <w:t>ipos diversos son más propensos a ser adaptables a cambios. En un mundo empresarial en constante evolución</w:t>
      </w:r>
      <w:r>
        <w:rPr>
          <w:color w:val="000000"/>
        </w:rPr>
        <w:t>, la capacidad de adaptación es esencial, y la diversidad puede ser un activo importante en este sentido.</w:t>
      </w:r>
    </w:p>
    <w:p w14:paraId="162CEAF3" w14:textId="77777777" w:rsidR="0046383B" w:rsidRDefault="00AB0DCF">
      <w:pPr>
        <w:numPr>
          <w:ilvl w:val="0"/>
          <w:numId w:val="6"/>
        </w:numPr>
        <w:pBdr>
          <w:top w:val="nil"/>
          <w:left w:val="nil"/>
          <w:bottom w:val="nil"/>
          <w:right w:val="nil"/>
          <w:between w:val="nil"/>
        </w:pBdr>
        <w:spacing w:after="0" w:line="240" w:lineRule="auto"/>
        <w:jc w:val="both"/>
        <w:rPr>
          <w:color w:val="000000"/>
        </w:rPr>
      </w:pPr>
      <w:r>
        <w:rPr>
          <w:b/>
          <w:color w:val="000000"/>
        </w:rPr>
        <w:t>Reducción de Prejuicios y Estereotipos:</w:t>
      </w:r>
      <w:r>
        <w:rPr>
          <w:color w:val="000000"/>
        </w:rPr>
        <w:t xml:space="preserve"> Un comité de dive</w:t>
      </w:r>
      <w:sdt>
        <w:sdtPr>
          <w:tag w:val="goog_rdk_66"/>
          <w:id w:val="2119183879"/>
        </w:sdtPr>
        <w:sdtEndPr/>
        <w:sdtContent>
          <w:commentRangeStart w:id="324"/>
        </w:sdtContent>
      </w:sdt>
      <w:r>
        <w:rPr>
          <w:color w:val="000000"/>
        </w:rPr>
        <w:t>rsidad puede trabajar para abordar prejuicios y estereotipos dentro de la organización, pro</w:t>
      </w:r>
      <w:r>
        <w:rPr>
          <w:color w:val="000000"/>
        </w:rPr>
        <w:t>moviendo un ambiente de trabajo más equitativo.</w:t>
      </w:r>
      <w:commentRangeEnd w:id="324"/>
      <w:r>
        <w:commentReference w:id="324"/>
      </w:r>
    </w:p>
    <w:p w14:paraId="162CEAF4" w14:textId="77777777" w:rsidR="0046383B" w:rsidRDefault="00AB0DCF">
      <w:pPr>
        <w:numPr>
          <w:ilvl w:val="0"/>
          <w:numId w:val="6"/>
        </w:numPr>
        <w:pBdr>
          <w:top w:val="nil"/>
          <w:left w:val="nil"/>
          <w:bottom w:val="nil"/>
          <w:right w:val="nil"/>
          <w:between w:val="nil"/>
        </w:pBdr>
        <w:spacing w:after="0" w:line="240" w:lineRule="auto"/>
        <w:jc w:val="both"/>
        <w:rPr>
          <w:color w:val="000000"/>
        </w:rPr>
      </w:pPr>
      <w:r>
        <w:rPr>
          <w:b/>
          <w:color w:val="000000"/>
        </w:rPr>
        <w:t>Cumplimiento Legal y Ético</w:t>
      </w:r>
      <w:r>
        <w:rPr>
          <w:color w:val="000000"/>
        </w:rPr>
        <w:t>: En muchos lugares tienen requisitos legales relacionados con la diversidad en el lugar de trabajo. Tener un comité dedicado puede ayudar a garantizar el cumplimiento de estas re</w:t>
      </w:r>
      <w:r>
        <w:rPr>
          <w:color w:val="000000"/>
        </w:rPr>
        <w:t>gulaciones y a mantener altos estándares éticos.</w:t>
      </w:r>
    </w:p>
    <w:p w14:paraId="162CEAF5" w14:textId="77777777" w:rsidR="0046383B" w:rsidRDefault="00AB0DCF">
      <w:pPr>
        <w:spacing w:before="120" w:after="0" w:line="240" w:lineRule="auto"/>
        <w:jc w:val="both"/>
        <w:rPr>
          <w:b/>
        </w:rPr>
      </w:pPr>
      <w:r>
        <w:rPr>
          <w:b/>
          <w:u w:val="single"/>
        </w:rPr>
        <w:t>Principio N°8)</w:t>
      </w:r>
      <w:r>
        <w:rPr>
          <w:b/>
        </w:rPr>
        <w:t xml:space="preserve"> Establecer indicadores para fijar metas y evaluar </w:t>
      </w:r>
      <w:sdt>
        <w:sdtPr>
          <w:tag w:val="goog_rdk_67"/>
          <w:id w:val="-873069070"/>
        </w:sdtPr>
        <w:sdtEndPr/>
        <w:sdtContent>
          <w:commentRangeStart w:id="325"/>
        </w:sdtContent>
      </w:sdt>
      <w:r>
        <w:rPr>
          <w:b/>
        </w:rPr>
        <w:t>seguimiento</w:t>
      </w:r>
      <w:commentRangeEnd w:id="325"/>
      <w:r>
        <w:commentReference w:id="325"/>
      </w:r>
      <w:r>
        <w:rPr>
          <w:b/>
        </w:rPr>
        <w:t xml:space="preserve">. </w:t>
      </w:r>
    </w:p>
    <w:p w14:paraId="162CEAF6" w14:textId="77777777" w:rsidR="0046383B" w:rsidRDefault="00AB0DCF">
      <w:pPr>
        <w:spacing w:before="120" w:after="0" w:line="240" w:lineRule="auto"/>
        <w:jc w:val="both"/>
      </w:pPr>
      <w:r>
        <w:t>La implementación de indicadores de gestión es una herramienta que colabora con el seguimiento y brinda métricas de resulta</w:t>
      </w:r>
      <w:r>
        <w:t xml:space="preserve">do. Estos resultados permiten tomar acción y ajustar los desvíos. </w:t>
      </w:r>
    </w:p>
    <w:p w14:paraId="162CEAF7" w14:textId="77777777" w:rsidR="0046383B" w:rsidRDefault="00AB0DCF">
      <w:pPr>
        <w:spacing w:before="120" w:after="0" w:line="240" w:lineRule="auto"/>
        <w:jc w:val="both"/>
      </w:pPr>
      <w:r>
        <w:t>Las políticas y directivas no garantizan por si solas los resultados. Para ello se sugiere establecer parámetros de medición de diferentes aspectos, como por ejemplo ingresos, participación</w:t>
      </w:r>
      <w:r>
        <w:t>, ascensos, remuneraciones y reconocimiento todos ellos con perspectiva de género, entre otros.</w:t>
      </w:r>
    </w:p>
    <w:p w14:paraId="162CEAF8" w14:textId="77777777" w:rsidR="0046383B" w:rsidRDefault="00AB0DCF">
      <w:pPr>
        <w:spacing w:before="120" w:after="0" w:line="240" w:lineRule="auto"/>
        <w:jc w:val="both"/>
      </w:pPr>
      <w:r>
        <w:t>Las empresas podrán utilizar rigor analítico para evaluar qué tan bien está funcionando cada iniciativa específica y evaluar cómo esas iniciativas impactan en los resultados, que pueden a su vez, ser comparados con los del mercado.</w:t>
      </w:r>
    </w:p>
    <w:p w14:paraId="162CEAF9" w14:textId="77777777" w:rsidR="0046383B" w:rsidRDefault="00AB0DCF">
      <w:pPr>
        <w:spacing w:before="120" w:after="0" w:line="240" w:lineRule="auto"/>
        <w:jc w:val="both"/>
        <w:rPr>
          <w:b/>
        </w:rPr>
      </w:pPr>
      <w:r>
        <w:rPr>
          <w:b/>
          <w:u w:val="single"/>
        </w:rPr>
        <w:t>Principio N°9)</w:t>
      </w:r>
      <w:r>
        <w:rPr>
          <w:b/>
        </w:rPr>
        <w:t xml:space="preserve"> Diseñar una estrategia equitativa de compensaciones y beneficios.</w:t>
      </w:r>
    </w:p>
    <w:p w14:paraId="162CEAFA" w14:textId="77777777" w:rsidR="0046383B" w:rsidRDefault="00AB0DCF">
      <w:pPr>
        <w:spacing w:before="120" w:after="0" w:line="240" w:lineRule="auto"/>
        <w:jc w:val="both"/>
      </w:pPr>
      <w:r>
        <w:t>Un elemento sugerido para asegurar el diseño de una estrategia equitativa de compensaciones y beneficios es la creación una estructura organizativa que cuen</w:t>
      </w:r>
      <w:sdt>
        <w:sdtPr>
          <w:tag w:val="goog_rdk_68"/>
          <w:id w:val="-725834558"/>
        </w:sdtPr>
        <w:sdtEndPr/>
        <w:sdtContent>
          <w:commentRangeStart w:id="326"/>
        </w:sdtContent>
      </w:sdt>
      <w:r>
        <w:t>te con un proceso de descripció</w:t>
      </w:r>
      <w:r>
        <w:t>n de puestos y evaluaciones de puestos, donde se refleje el peso que cada uno de ellos tiene en la organización.</w:t>
      </w:r>
      <w:commentRangeEnd w:id="326"/>
      <w:r>
        <w:commentReference w:id="326"/>
      </w:r>
    </w:p>
    <w:p w14:paraId="162CEAFB" w14:textId="77777777" w:rsidR="0046383B" w:rsidRDefault="00AB0DCF">
      <w:pPr>
        <w:spacing w:before="120" w:after="0" w:line="240" w:lineRule="auto"/>
        <w:jc w:val="both"/>
      </w:pPr>
      <w:r>
        <w:t>Esto permitirá una distribución equitativa en la asignación de compensaciones y los beneficios que vienen asociados a cada posición dentro d</w:t>
      </w:r>
      <w:r>
        <w:t xml:space="preserve">e una organización y no de las personas que lo ocupen. </w:t>
      </w:r>
    </w:p>
    <w:p w14:paraId="162CEAFC" w14:textId="77777777" w:rsidR="0046383B" w:rsidRDefault="00AB0DCF">
      <w:pPr>
        <w:spacing w:before="120" w:after="0" w:line="240" w:lineRule="auto"/>
        <w:jc w:val="both"/>
      </w:pPr>
      <w:r>
        <w:t>Es importante destacar que la asignación de esas compensaciones debe estar sujeta a una estrategia de evaluación del desempeño, contar con objetivos claros y estar inmersa en el marco de un programa d</w:t>
      </w:r>
      <w:r>
        <w:t>e desarrollo dentro de la organización, que contemple todos los aspectos de equidad de género.</w:t>
      </w:r>
    </w:p>
    <w:p w14:paraId="162CEAFD" w14:textId="77777777" w:rsidR="0046383B" w:rsidRDefault="00AB0DCF">
      <w:pPr>
        <w:spacing w:before="120" w:after="0" w:line="240" w:lineRule="auto"/>
        <w:jc w:val="both"/>
        <w:rPr>
          <w:b/>
        </w:rPr>
      </w:pPr>
      <w:r>
        <w:rPr>
          <w:b/>
          <w:u w:val="single"/>
        </w:rPr>
        <w:t>Principio N°10)</w:t>
      </w:r>
      <w:r>
        <w:rPr>
          <w:b/>
        </w:rPr>
        <w:t xml:space="preserve"> Ejecutar medidas para conciliar vida personal y trabajo, y fomentar la corresponsabilidad.</w:t>
      </w:r>
    </w:p>
    <w:p w14:paraId="162CEAFE" w14:textId="77777777" w:rsidR="0046383B" w:rsidRDefault="00AB0DCF">
      <w:pPr>
        <w:spacing w:before="120" w:after="0" w:line="240" w:lineRule="auto"/>
        <w:jc w:val="both"/>
      </w:pPr>
      <w:r>
        <w:t>Hablar de conciliación significa permitir a las person</w:t>
      </w:r>
      <w:r>
        <w:t>as compatibilizar el empleo con otros aspectos de su vida personal y familiar, por lo cual esta definición carece de género y nos acerca a pensar acciones no discriminatorias y que aseguren la igualdad de oportunidades. De esta manera la corresponsabilidad</w:t>
      </w:r>
      <w:r>
        <w:t xml:space="preserve"> pretende distribuir de forma equitativa y equilibrada las tareas relacionadas con atención de menores o dependientes, y las tareas domésticas, en este escenario es fundamental el acompañamiento de las organizaciones en adquirir políticas o prácticas que p</w:t>
      </w:r>
      <w:r>
        <w:t xml:space="preserve">ermitan el reparto de las tareas. </w:t>
      </w:r>
    </w:p>
    <w:p w14:paraId="162CEAFF" w14:textId="77777777" w:rsidR="0046383B" w:rsidRDefault="00AB0DCF">
      <w:pPr>
        <w:spacing w:before="120" w:after="0" w:line="240" w:lineRule="auto"/>
        <w:jc w:val="both"/>
      </w:pPr>
      <w:r>
        <w:t xml:space="preserve">Algunas de las practicas que las compañías han adquirido a lo largo de este camino de aprendizaje  son: extensión de licencia por paternidad, incentivar a tomarse esta licencia, </w:t>
      </w:r>
      <w:r>
        <w:lastRenderedPageBreak/>
        <w:t>monitorear el uso de licencia por género, a</w:t>
      </w:r>
      <w:r>
        <w:t>cciones de sensibilización sobre los cuidados, repensar los puestos de trabajo involucrando la tecnología para la implementación de trabajo flexible que permita balancear la vida laboral con la familiar, monitorear y registrar la utilización de trabajo fle</w:t>
      </w:r>
      <w:r>
        <w:t>xible, rediseñar alternativas de trabajo flexible: viernes cortos, días de home office, horario flexible, etc.. En el teletrabajo: protocolos de derecho a la desconexión, trabajo por objetivos. Tareas organizadas por turnos, tareas organizadas por objetivo</w:t>
      </w:r>
      <w:r>
        <w:t>, fijar beneficios parentales neutrales al género, con políticas de retorno gradual.</w:t>
      </w:r>
    </w:p>
    <w:p w14:paraId="162CEB00" w14:textId="77777777" w:rsidR="0046383B" w:rsidRDefault="00AB0DCF">
      <w:pPr>
        <w:spacing w:before="120" w:after="0" w:line="240" w:lineRule="auto"/>
        <w:jc w:val="both"/>
      </w:pPr>
      <w:r>
        <w:t xml:space="preserve"> Existen otras acciones que tal vez requieran alguna gestión extra como l</w:t>
      </w:r>
      <w:sdt>
        <w:sdtPr>
          <w:tag w:val="goog_rdk_69"/>
          <w:id w:val="-1840851941"/>
        </w:sdtPr>
        <w:sdtEndPr/>
        <w:sdtContent>
          <w:commentRangeStart w:id="327"/>
        </w:sdtContent>
      </w:sdt>
      <w:r>
        <w:t>actarios y guarderías en el lugar de trabajo, rei</w:t>
      </w:r>
      <w:sdt>
        <w:sdtPr>
          <w:tag w:val="goog_rdk_70"/>
          <w:id w:val="-2074726531"/>
        </w:sdtPr>
        <w:sdtEndPr/>
        <w:sdtContent>
          <w:commentRangeStart w:id="328"/>
        </w:sdtContent>
      </w:sdt>
      <w:r>
        <w:t xml:space="preserve">ntegro de gastos por guardería o </w:t>
      </w:r>
      <w:commentRangeEnd w:id="328"/>
      <w:r>
        <w:commentReference w:id="328"/>
      </w:r>
      <w:r>
        <w:t xml:space="preserve">cuidados </w:t>
      </w:r>
      <w:r>
        <w:t>a domicilios, asistencia en casos de depresión, conflictos familiares, convenios con escuelas y clubes deportivos cercanos al lugar de trabajo, día o tarde libre de cumpleaños, actividades en vacaciones de los niños etc.</w:t>
      </w:r>
      <w:commentRangeEnd w:id="327"/>
      <w:r>
        <w:commentReference w:id="327"/>
      </w:r>
    </w:p>
    <w:p w14:paraId="162CEB01" w14:textId="77777777" w:rsidR="0046383B" w:rsidRDefault="00AB0DCF">
      <w:pPr>
        <w:spacing w:before="120" w:after="0" w:line="240" w:lineRule="auto"/>
        <w:jc w:val="both"/>
        <w:rPr>
          <w:b/>
        </w:rPr>
      </w:pPr>
      <w:r>
        <w:rPr>
          <w:b/>
          <w:u w:val="single"/>
        </w:rPr>
        <w:t xml:space="preserve">Principio N°11) </w:t>
      </w:r>
      <w:r>
        <w:rPr>
          <w:b/>
        </w:rPr>
        <w:t>Destinar recurso</w:t>
      </w:r>
      <w:r>
        <w:rPr>
          <w:b/>
        </w:rPr>
        <w:t>s para iniciativas de diversidad, equidad e inclusión a nivel organizacional.</w:t>
      </w:r>
    </w:p>
    <w:p w14:paraId="162CEB02" w14:textId="77777777" w:rsidR="0046383B" w:rsidRDefault="00AB0DCF">
      <w:pPr>
        <w:spacing w:before="120" w:after="0" w:line="240" w:lineRule="auto"/>
        <w:jc w:val="both"/>
      </w:pPr>
      <w:r>
        <w:t>Todas las iniciativas deben contar con sus recursos asignados, ya que esto garantiza la ejecución de los programas. Es importante destacar que las organizaciones ejecuten estos p</w:t>
      </w:r>
      <w:r>
        <w:t>rogramas con el mismo rigor que aplicaran a cualquier otra prioridad comercial significativa, ya que los mismos podrían generar los siguientes beneficios de índole no financiera a la compañía:</w:t>
      </w:r>
    </w:p>
    <w:p w14:paraId="162CEB03" w14:textId="77777777" w:rsidR="0046383B" w:rsidRDefault="00AB0DCF">
      <w:pPr>
        <w:numPr>
          <w:ilvl w:val="0"/>
          <w:numId w:val="5"/>
        </w:numPr>
        <w:pBdr>
          <w:top w:val="nil"/>
          <w:left w:val="nil"/>
          <w:bottom w:val="nil"/>
          <w:right w:val="nil"/>
          <w:between w:val="nil"/>
        </w:pBdr>
        <w:spacing w:before="120" w:after="0" w:line="240" w:lineRule="auto"/>
        <w:rPr>
          <w:color w:val="000000"/>
        </w:rPr>
      </w:pPr>
      <w:sdt>
        <w:sdtPr>
          <w:tag w:val="goog_rdk_71"/>
          <w:id w:val="-1151140853"/>
        </w:sdtPr>
        <w:sdtEndPr/>
        <w:sdtContent>
          <w:commentRangeStart w:id="329"/>
        </w:sdtContent>
      </w:sdt>
      <w:r>
        <w:rPr>
          <w:b/>
          <w:color w:val="000000"/>
        </w:rPr>
        <w:t>Atracción y Retención de Talento</w:t>
      </w:r>
      <w:r>
        <w:rPr>
          <w:color w:val="000000"/>
        </w:rPr>
        <w:t>:</w:t>
      </w:r>
      <w:commentRangeEnd w:id="329"/>
      <w:r>
        <w:commentReference w:id="329"/>
      </w:r>
      <w:r>
        <w:rPr>
          <w:color w:val="000000"/>
        </w:rPr>
        <w:t xml:space="preserve"> Las empresas que demuest</w:t>
      </w:r>
      <w:r>
        <w:rPr>
          <w:color w:val="000000"/>
        </w:rPr>
        <w:t>ran un compromiso con la diversidad suelen ser más atractivas para profesionales talentosos. Además, una cultura inclusiva puede mejorar la retención de empleados, reduciendo los costos asociados con la contratación y capacitación constante.</w:t>
      </w:r>
    </w:p>
    <w:p w14:paraId="162CEB04" w14:textId="77777777" w:rsidR="0046383B" w:rsidRDefault="00AB0DCF">
      <w:pPr>
        <w:numPr>
          <w:ilvl w:val="0"/>
          <w:numId w:val="5"/>
        </w:numPr>
        <w:pBdr>
          <w:top w:val="nil"/>
          <w:left w:val="nil"/>
          <w:bottom w:val="nil"/>
          <w:right w:val="nil"/>
          <w:between w:val="nil"/>
        </w:pBdr>
        <w:spacing w:after="0" w:line="240" w:lineRule="auto"/>
        <w:rPr>
          <w:color w:val="000000"/>
        </w:rPr>
      </w:pPr>
      <w:r>
        <w:rPr>
          <w:b/>
          <w:color w:val="000000"/>
        </w:rPr>
        <w:t>Mejora de la Productividad y Creatividad</w:t>
      </w:r>
      <w:r>
        <w:rPr>
          <w:color w:val="000000"/>
        </w:rPr>
        <w:t>: Equipos diversos tienden a ser más innovadores y creativos. La diversidad de perspectivas y experiencias puede conducir a soluciones más efectivas y a la generación de nuevas ideas, lo que contribuye a la mejora de</w:t>
      </w:r>
      <w:r>
        <w:rPr>
          <w:color w:val="000000"/>
        </w:rPr>
        <w:t xml:space="preserve"> la productividad.</w:t>
      </w:r>
    </w:p>
    <w:p w14:paraId="162CEB05" w14:textId="77777777" w:rsidR="0046383B" w:rsidRDefault="00AB0DCF">
      <w:pPr>
        <w:numPr>
          <w:ilvl w:val="0"/>
          <w:numId w:val="5"/>
        </w:numPr>
        <w:pBdr>
          <w:top w:val="nil"/>
          <w:left w:val="nil"/>
          <w:bottom w:val="nil"/>
          <w:right w:val="nil"/>
          <w:between w:val="nil"/>
        </w:pBdr>
        <w:spacing w:after="0" w:line="240" w:lineRule="auto"/>
        <w:rPr>
          <w:color w:val="000000"/>
        </w:rPr>
      </w:pPr>
      <w:r>
        <w:rPr>
          <w:b/>
          <w:color w:val="000000"/>
        </w:rPr>
        <w:t>Aumento de la Adaptabilidad:</w:t>
      </w:r>
      <w:r>
        <w:rPr>
          <w:color w:val="000000"/>
        </w:rPr>
        <w:t xml:space="preserve"> Un entorno diverso e inclusivo fomenta la adaptabilidad y la resiliencia organizacional. Los equipos que reflejan la diversidad del mercado suelen ser más capaces de comprender y adaptarse a las cambiantes de</w:t>
      </w:r>
      <w:r>
        <w:rPr>
          <w:color w:val="000000"/>
        </w:rPr>
        <w:t>mandas y tendencias.</w:t>
      </w:r>
    </w:p>
    <w:p w14:paraId="162CEB06" w14:textId="77777777" w:rsidR="0046383B" w:rsidRDefault="00AB0DCF">
      <w:pPr>
        <w:numPr>
          <w:ilvl w:val="0"/>
          <w:numId w:val="5"/>
        </w:numPr>
        <w:pBdr>
          <w:top w:val="nil"/>
          <w:left w:val="nil"/>
          <w:bottom w:val="nil"/>
          <w:right w:val="nil"/>
          <w:between w:val="nil"/>
        </w:pBdr>
        <w:spacing w:after="0" w:line="240" w:lineRule="auto"/>
        <w:rPr>
          <w:color w:val="000000"/>
        </w:rPr>
      </w:pPr>
      <w:r>
        <w:rPr>
          <w:b/>
          <w:color w:val="000000"/>
        </w:rPr>
        <w:t>Mejora de la Imagen de la Marca</w:t>
      </w:r>
      <w:r>
        <w:rPr>
          <w:color w:val="000000"/>
        </w:rPr>
        <w:t xml:space="preserve">: Las empresas que invierten en DEI a menudo ganan una reputación positiva en la comunidad y entre los consumidores. Esto puede generar lealtad de marca y atraer a clientes que valoran la responsabilidad </w:t>
      </w:r>
      <w:r>
        <w:rPr>
          <w:color w:val="000000"/>
        </w:rPr>
        <w:t>social corporativa.</w:t>
      </w:r>
    </w:p>
    <w:p w14:paraId="162CEB07" w14:textId="77777777" w:rsidR="0046383B" w:rsidRDefault="00AB0DCF">
      <w:pPr>
        <w:numPr>
          <w:ilvl w:val="0"/>
          <w:numId w:val="5"/>
        </w:numPr>
        <w:pBdr>
          <w:top w:val="nil"/>
          <w:left w:val="nil"/>
          <w:bottom w:val="nil"/>
          <w:right w:val="nil"/>
          <w:between w:val="nil"/>
        </w:pBdr>
        <w:spacing w:after="0" w:line="240" w:lineRule="auto"/>
        <w:rPr>
          <w:color w:val="000000"/>
        </w:rPr>
      </w:pPr>
      <w:r>
        <w:rPr>
          <w:b/>
          <w:color w:val="000000"/>
        </w:rPr>
        <w:t>Reducción de Riesgos y Litigios</w:t>
      </w:r>
      <w:r>
        <w:rPr>
          <w:color w:val="000000"/>
        </w:rPr>
        <w:t>: En un entorno empresarial donde la discriminación y la falta de inclusión pueden dar lugar a problemas legales, invertir en iniciativas de DEI puede ayudar a reducir los riesgos legales y los costos asociados con litigios.</w:t>
      </w:r>
    </w:p>
    <w:p w14:paraId="162CEB08" w14:textId="77777777" w:rsidR="0046383B" w:rsidRDefault="00AB0DCF">
      <w:pPr>
        <w:numPr>
          <w:ilvl w:val="0"/>
          <w:numId w:val="5"/>
        </w:numPr>
        <w:pBdr>
          <w:top w:val="nil"/>
          <w:left w:val="nil"/>
          <w:bottom w:val="nil"/>
          <w:right w:val="nil"/>
          <w:between w:val="nil"/>
        </w:pBdr>
        <w:spacing w:after="0" w:line="240" w:lineRule="auto"/>
        <w:rPr>
          <w:color w:val="000000"/>
        </w:rPr>
      </w:pPr>
      <w:r>
        <w:rPr>
          <w:b/>
          <w:color w:val="000000"/>
        </w:rPr>
        <w:t>Cumplimiento Normativo:</w:t>
      </w:r>
      <w:r>
        <w:rPr>
          <w:color w:val="000000"/>
        </w:rPr>
        <w:t xml:space="preserve"> Muchas </w:t>
      </w:r>
      <w:r>
        <w:rPr>
          <w:color w:val="000000"/>
        </w:rPr>
        <w:t>jurisdicciones tienen regulaciones y normativas que requieren prácticas laborales justas y equitativas. Invertir en DEI ayuda a cumplir con estos requisitos y a evitar sanciones legales.</w:t>
      </w:r>
    </w:p>
    <w:p w14:paraId="162CEB09" w14:textId="77777777" w:rsidR="0046383B" w:rsidRDefault="00AB0DCF">
      <w:pPr>
        <w:numPr>
          <w:ilvl w:val="0"/>
          <w:numId w:val="5"/>
        </w:numPr>
        <w:pBdr>
          <w:top w:val="nil"/>
          <w:left w:val="nil"/>
          <w:bottom w:val="nil"/>
          <w:right w:val="nil"/>
          <w:between w:val="nil"/>
        </w:pBdr>
        <w:spacing w:after="0" w:line="240" w:lineRule="auto"/>
        <w:rPr>
          <w:color w:val="000000"/>
        </w:rPr>
      </w:pPr>
      <w:r>
        <w:rPr>
          <w:b/>
          <w:color w:val="000000"/>
        </w:rPr>
        <w:t>Desarrollo de Mercados Diversos</w:t>
      </w:r>
      <w:r>
        <w:rPr>
          <w:color w:val="000000"/>
        </w:rPr>
        <w:t>: Si la empresa opera en mercados dive</w:t>
      </w:r>
      <w:r>
        <w:rPr>
          <w:color w:val="000000"/>
        </w:rPr>
        <w:t>rsos, tener un equipo que refleje esa diversidad puede ser una ventaja estratégica para comprender mejor las necesidades y preferencias de los clientes en diferentes regiones.</w:t>
      </w:r>
    </w:p>
    <w:p w14:paraId="162CEB0A" w14:textId="77777777" w:rsidR="0046383B" w:rsidRDefault="00AB0DCF">
      <w:pPr>
        <w:spacing w:before="120" w:after="0" w:line="240" w:lineRule="auto"/>
        <w:jc w:val="both"/>
        <w:rPr>
          <w:b/>
          <w:u w:val="single"/>
        </w:rPr>
      </w:pPr>
      <w:r>
        <w:rPr>
          <w:b/>
          <w:u w:val="single"/>
        </w:rPr>
        <w:t xml:space="preserve">Principio N°12) Prácticas </w:t>
      </w:r>
      <w:sdt>
        <w:sdtPr>
          <w:tag w:val="goog_rdk_72"/>
          <w:id w:val="-528180253"/>
        </w:sdtPr>
        <w:sdtEndPr/>
        <w:sdtContent>
          <w:commentRangeStart w:id="330"/>
        </w:sdtContent>
      </w:sdt>
      <w:r>
        <w:rPr>
          <w:b/>
          <w:u w:val="single"/>
        </w:rPr>
        <w:t>de mentorías.</w:t>
      </w:r>
    </w:p>
    <w:p w14:paraId="162CEB0B" w14:textId="77777777" w:rsidR="0046383B" w:rsidRDefault="00AB0DCF">
      <w:pPr>
        <w:spacing w:before="120" w:after="0" w:line="240" w:lineRule="auto"/>
        <w:jc w:val="both"/>
      </w:pPr>
      <w:r>
        <w:t xml:space="preserve">Los programas de mentoría han cobrado </w:t>
      </w:r>
      <w:r>
        <w:t>im</w:t>
      </w:r>
      <w:commentRangeEnd w:id="330"/>
      <w:r>
        <w:commentReference w:id="330"/>
      </w:r>
      <w:r>
        <w:t xml:space="preserve">portancia para impulsar el liderazgo femenino por su capacidad para cerrar la brecha en las posiciones directivas, este tipo de iniciativas, en las </w:t>
      </w:r>
      <w:r>
        <w:lastRenderedPageBreak/>
        <w:t xml:space="preserve">cuales </w:t>
      </w:r>
      <w:proofErr w:type="gramStart"/>
      <w:r>
        <w:t>las mentoras y mentores</w:t>
      </w:r>
      <w:proofErr w:type="gramEnd"/>
      <w:r>
        <w:t xml:space="preserve"> comparten sus experiencias, permiten reforzar la confianza personal apro</w:t>
      </w:r>
      <w:r>
        <w:t xml:space="preserve">vechar al máximo las oportunidades que se les brindan, así como para apoyar el desarrollo de contactos e intensificar el </w:t>
      </w:r>
      <w:proofErr w:type="spellStart"/>
      <w:r>
        <w:t>networking</w:t>
      </w:r>
      <w:proofErr w:type="spellEnd"/>
      <w:r>
        <w:t>.</w:t>
      </w:r>
    </w:p>
    <w:p w14:paraId="162CEB0C" w14:textId="77777777" w:rsidR="0046383B" w:rsidRDefault="00AB0DCF">
      <w:pPr>
        <w:spacing w:before="120" w:after="0" w:line="240" w:lineRule="auto"/>
        <w:jc w:val="both"/>
      </w:pPr>
      <w:r>
        <w:t>La mentoría es un proceso que conlleva reflexión y acompañamiento mediante el establecimiento de programas que brinden un m</w:t>
      </w:r>
      <w:r>
        <w:t>utuo apoyo emocional y aprendizaje mutuo. Para promover la diversidad e inclusión, se pueden aplicar diferentes tipos de programas enfocado en áreas de diversidad:</w:t>
      </w:r>
    </w:p>
    <w:p w14:paraId="162CEB0D" w14:textId="77777777" w:rsidR="0046383B" w:rsidRDefault="00AB0DCF">
      <w:pPr>
        <w:numPr>
          <w:ilvl w:val="0"/>
          <w:numId w:val="5"/>
        </w:numPr>
        <w:pBdr>
          <w:top w:val="nil"/>
          <w:left w:val="nil"/>
          <w:bottom w:val="nil"/>
          <w:right w:val="nil"/>
          <w:between w:val="nil"/>
        </w:pBdr>
        <w:spacing w:before="120" w:after="0" w:line="240" w:lineRule="auto"/>
        <w:rPr>
          <w:color w:val="000000"/>
        </w:rPr>
      </w:pPr>
      <w:r>
        <w:rPr>
          <w:b/>
          <w:color w:val="000000"/>
        </w:rPr>
        <w:t xml:space="preserve">Diferencias culturales: </w:t>
      </w:r>
      <w:r>
        <w:rPr>
          <w:color w:val="000000"/>
        </w:rPr>
        <w:t>fomentar charlas de dimensiones de cultura organizativa tales como l</w:t>
      </w:r>
      <w:r>
        <w:rPr>
          <w:color w:val="000000"/>
        </w:rPr>
        <w:t>as hechas por Hofstede (la distancia de poder, la evitación de la incertidumbre, la orientación al rendimiento, asertividad, la orientación al futuro, la orientación humana, el colectivismo institucional, el colectivismo dentro del grupo y el igualitarismo</w:t>
      </w:r>
      <w:r>
        <w:rPr>
          <w:color w:val="000000"/>
        </w:rPr>
        <w:t xml:space="preserve"> de género)</w:t>
      </w:r>
    </w:p>
    <w:p w14:paraId="162CEB0E" w14:textId="77777777" w:rsidR="0046383B" w:rsidRDefault="00AB0DCF">
      <w:pPr>
        <w:numPr>
          <w:ilvl w:val="0"/>
          <w:numId w:val="5"/>
        </w:numPr>
        <w:pBdr>
          <w:top w:val="nil"/>
          <w:left w:val="nil"/>
          <w:bottom w:val="nil"/>
          <w:right w:val="nil"/>
          <w:between w:val="nil"/>
        </w:pBdr>
        <w:spacing w:after="0" w:line="240" w:lineRule="auto"/>
        <w:rPr>
          <w:color w:val="000000"/>
        </w:rPr>
      </w:pPr>
      <w:r>
        <w:rPr>
          <w:b/>
          <w:color w:val="000000"/>
        </w:rPr>
        <w:t xml:space="preserve">Incentivar actividades de equipos: </w:t>
      </w:r>
      <w:r>
        <w:rPr>
          <w:color w:val="000000"/>
        </w:rPr>
        <w:t xml:space="preserve">el trabajo en equipo donde se establezcan claros principios de cooperación y respeto se puede hacer mediante juegos deportivos, actividades de </w:t>
      </w:r>
      <w:proofErr w:type="spellStart"/>
      <w:r>
        <w:rPr>
          <w:color w:val="000000"/>
        </w:rPr>
        <w:t>team</w:t>
      </w:r>
      <w:proofErr w:type="spellEnd"/>
      <w:r>
        <w:rPr>
          <w:color w:val="000000"/>
        </w:rPr>
        <w:t xml:space="preserve"> </w:t>
      </w:r>
      <w:proofErr w:type="spellStart"/>
      <w:r>
        <w:rPr>
          <w:color w:val="000000"/>
        </w:rPr>
        <w:t>building</w:t>
      </w:r>
      <w:proofErr w:type="spellEnd"/>
      <w:r>
        <w:rPr>
          <w:color w:val="000000"/>
        </w:rPr>
        <w:t>, ejercicios de liderazgos empresarial.</w:t>
      </w:r>
    </w:p>
    <w:p w14:paraId="162CEB0F" w14:textId="77777777" w:rsidR="0046383B" w:rsidRDefault="00AB0DCF">
      <w:pPr>
        <w:numPr>
          <w:ilvl w:val="0"/>
          <w:numId w:val="5"/>
        </w:numPr>
        <w:pBdr>
          <w:top w:val="nil"/>
          <w:left w:val="nil"/>
          <w:bottom w:val="nil"/>
          <w:right w:val="nil"/>
          <w:between w:val="nil"/>
        </w:pBdr>
        <w:spacing w:after="0" w:line="240" w:lineRule="auto"/>
        <w:rPr>
          <w:color w:val="000000"/>
        </w:rPr>
      </w:pPr>
      <w:r>
        <w:rPr>
          <w:b/>
          <w:color w:val="000000"/>
        </w:rPr>
        <w:t>Combinar prog</w:t>
      </w:r>
      <w:r>
        <w:rPr>
          <w:b/>
          <w:color w:val="000000"/>
        </w:rPr>
        <w:t xml:space="preserve">ramas de mentoría individual versus circulo de mentoría colaborativa: </w:t>
      </w:r>
      <w:r>
        <w:rPr>
          <w:color w:val="000000"/>
        </w:rPr>
        <w:t>cada individuo puede experimentar los beneficios de una mentoría especifica a su plan de desarrollo y al mismo tiempo percibir y gestionar los diferentes puntos de vistas cuando se reali</w:t>
      </w:r>
      <w:r>
        <w:rPr>
          <w:color w:val="000000"/>
        </w:rPr>
        <w:t>zan círculos colaborativos.</w:t>
      </w:r>
    </w:p>
    <w:p w14:paraId="162CEB10" w14:textId="77777777" w:rsidR="0046383B" w:rsidRDefault="00AB0DCF">
      <w:pPr>
        <w:numPr>
          <w:ilvl w:val="0"/>
          <w:numId w:val="5"/>
        </w:numPr>
        <w:pBdr>
          <w:top w:val="nil"/>
          <w:left w:val="nil"/>
          <w:bottom w:val="nil"/>
          <w:right w:val="nil"/>
          <w:between w:val="nil"/>
        </w:pBdr>
        <w:spacing w:after="0" w:line="240" w:lineRule="auto"/>
        <w:rPr>
          <w:color w:val="000000"/>
        </w:rPr>
      </w:pPr>
      <w:r>
        <w:rPr>
          <w:b/>
          <w:color w:val="000000"/>
        </w:rPr>
        <w:t xml:space="preserve">Cursos certificados orientados a habilidades de </w:t>
      </w:r>
      <w:proofErr w:type="spellStart"/>
      <w:r>
        <w:rPr>
          <w:b/>
          <w:color w:val="000000"/>
        </w:rPr>
        <w:t>mentoring</w:t>
      </w:r>
      <w:proofErr w:type="spellEnd"/>
      <w:r>
        <w:rPr>
          <w:b/>
          <w:color w:val="000000"/>
        </w:rPr>
        <w:t xml:space="preserve"> (mentor </w:t>
      </w:r>
      <w:proofErr w:type="spellStart"/>
      <w:r>
        <w:rPr>
          <w:b/>
          <w:color w:val="000000"/>
        </w:rPr>
        <w:t>to</w:t>
      </w:r>
      <w:proofErr w:type="spellEnd"/>
      <w:r>
        <w:rPr>
          <w:b/>
          <w:color w:val="000000"/>
        </w:rPr>
        <w:t xml:space="preserve"> </w:t>
      </w:r>
      <w:proofErr w:type="spellStart"/>
      <w:r>
        <w:rPr>
          <w:b/>
          <w:color w:val="000000"/>
        </w:rPr>
        <w:t>mentee</w:t>
      </w:r>
      <w:proofErr w:type="spellEnd"/>
      <w:r>
        <w:rPr>
          <w:color w:val="000000"/>
        </w:rPr>
        <w:t xml:space="preserve">): El </w:t>
      </w:r>
      <w:proofErr w:type="spellStart"/>
      <w:r>
        <w:rPr>
          <w:color w:val="000000"/>
        </w:rPr>
        <w:t>mentoring</w:t>
      </w:r>
      <w:proofErr w:type="spellEnd"/>
      <w:r>
        <w:rPr>
          <w:color w:val="000000"/>
        </w:rPr>
        <w:t xml:space="preserve"> facilita un cambio de </w:t>
      </w:r>
      <w:proofErr w:type="spellStart"/>
      <w:r>
        <w:rPr>
          <w:color w:val="000000"/>
        </w:rPr>
        <w:t>mindset</w:t>
      </w:r>
      <w:proofErr w:type="spellEnd"/>
      <w:r>
        <w:rPr>
          <w:color w:val="000000"/>
        </w:rPr>
        <w:t xml:space="preserve"> en el “mentor” y el “</w:t>
      </w:r>
      <w:proofErr w:type="spellStart"/>
      <w:r>
        <w:rPr>
          <w:color w:val="000000"/>
        </w:rPr>
        <w:t>mentee</w:t>
      </w:r>
      <w:proofErr w:type="spellEnd"/>
      <w:r>
        <w:rPr>
          <w:color w:val="000000"/>
        </w:rPr>
        <w:t>”, debido a que la relación no se establece desde la jerarquía sino en el interc</w:t>
      </w:r>
      <w:r>
        <w:rPr>
          <w:color w:val="000000"/>
        </w:rPr>
        <w:t xml:space="preserve">ambio mutuo. Para esto se puede entrenar al mentor previo al curso de la mentoría con charlas informativas del nivel dado por institutos como Harvard Business </w:t>
      </w:r>
      <w:proofErr w:type="spellStart"/>
      <w:r>
        <w:rPr>
          <w:color w:val="000000"/>
        </w:rPr>
        <w:t>Review</w:t>
      </w:r>
      <w:proofErr w:type="spellEnd"/>
      <w:r>
        <w:rPr>
          <w:color w:val="000000"/>
        </w:rPr>
        <w:t>, estrategias de comunicación, liderazgo, desarrollo de talentos.</w:t>
      </w:r>
    </w:p>
    <w:p w14:paraId="162CEB11" w14:textId="77777777" w:rsidR="0046383B" w:rsidRDefault="00AB0DCF">
      <w:pPr>
        <w:numPr>
          <w:ilvl w:val="0"/>
          <w:numId w:val="5"/>
        </w:numPr>
        <w:pBdr>
          <w:top w:val="nil"/>
          <w:left w:val="nil"/>
          <w:bottom w:val="nil"/>
          <w:right w:val="nil"/>
          <w:between w:val="nil"/>
        </w:pBdr>
        <w:spacing w:after="0" w:line="240" w:lineRule="auto"/>
        <w:rPr>
          <w:color w:val="000000"/>
        </w:rPr>
      </w:pPr>
      <w:r>
        <w:rPr>
          <w:b/>
          <w:color w:val="000000"/>
        </w:rPr>
        <w:t>Proyectos de investigació</w:t>
      </w:r>
      <w:r>
        <w:rPr>
          <w:b/>
          <w:color w:val="000000"/>
        </w:rPr>
        <w:t>n en inclusión y Diversidad:</w:t>
      </w:r>
      <w:r>
        <w:rPr>
          <w:color w:val="000000"/>
        </w:rPr>
        <w:t xml:space="preserve"> Definiendo el objeto de estudio, se pueden cubrir varios campos tales como economía, práctica profesional, área geográfica, bioestadísticas, problemas teóricos y experiencias en torno a la inclusión. Proponer temas d maestría y</w:t>
      </w:r>
      <w:r>
        <w:rPr>
          <w:color w:val="000000"/>
        </w:rPr>
        <w:t xml:space="preserve"> doctorados en estos temas en conjunto con instituciones universitarias y científicas del país.</w:t>
      </w:r>
    </w:p>
    <w:p w14:paraId="162CEB12" w14:textId="77777777" w:rsidR="0046383B" w:rsidRDefault="00AB0DCF">
      <w:pPr>
        <w:spacing w:before="120" w:after="0" w:line="240" w:lineRule="auto"/>
        <w:jc w:val="both"/>
        <w:rPr>
          <w:b/>
        </w:rPr>
      </w:pPr>
      <w:r>
        <w:rPr>
          <w:b/>
          <w:u w:val="single"/>
        </w:rPr>
        <w:t>Principio N°13</w:t>
      </w:r>
      <w:r>
        <w:rPr>
          <w:b/>
        </w:rPr>
        <w:t xml:space="preserve">) Sensibilizar sobre perspectiva de género en toda la organización. </w:t>
      </w:r>
    </w:p>
    <w:p w14:paraId="162CEB13" w14:textId="77777777" w:rsidR="0046383B" w:rsidRDefault="00AB0DCF">
      <w:pPr>
        <w:spacing w:before="120" w:after="0" w:line="240" w:lineRule="auto"/>
        <w:jc w:val="both"/>
      </w:pPr>
      <w:r>
        <w:t>Es fundamental y beneficioso realizar c</w:t>
      </w:r>
      <w:sdt>
        <w:sdtPr>
          <w:tag w:val="goog_rdk_73"/>
          <w:id w:val="-325743067"/>
        </w:sdtPr>
        <w:sdtEndPr/>
        <w:sdtContent>
          <w:commentRangeStart w:id="331"/>
        </w:sdtContent>
      </w:sdt>
      <w:r>
        <w:t xml:space="preserve">ampañas de comunicación interna al respecto y jornadas de sensibilización. Se deberá motivar al personal a participar de cada encuentro, </w:t>
      </w:r>
      <w:commentRangeEnd w:id="331"/>
      <w:r>
        <w:commentReference w:id="331"/>
      </w:r>
      <w:r>
        <w:t>y asegurarse de que sean accesibles para todos y todas desarrollándolos dur</w:t>
      </w:r>
      <w:r>
        <w:t xml:space="preserve">ante la jornada laboral. Promover lecturas y reflexiones sobre videos, realizar encuesta de clima laboral sobre esta temática. Proponer espacios de diálogo y tender hacia la pluralidad. </w:t>
      </w:r>
    </w:p>
    <w:p w14:paraId="162CEB14" w14:textId="77777777" w:rsidR="0046383B" w:rsidRDefault="00AB0DCF">
      <w:pPr>
        <w:spacing w:before="120" w:after="0" w:line="240" w:lineRule="auto"/>
        <w:jc w:val="both"/>
      </w:pPr>
      <w:r>
        <w:t>Se recomienda en los mensajes a transmitir, resaltar la plena igualda</w:t>
      </w:r>
      <w:r>
        <w:t>d jurídica, laboral, política y cultural entre los géneros, respetando las diversidades sexo-genéricas y orientaciones sexuales de las personas. Por ello, es de fundamental importancia que se proyecte e incorpore la transversalidad del enfoque de género en</w:t>
      </w:r>
      <w:r>
        <w:t xml:space="preserve"> las prácticas laborales empresariales, prevaleciendo la concientización y abordaje de las temáticas de genero con capacitaciones y talleres permanentes a cargo de consultores especializados, organismos gubernamentales, no gubernamentales u Organizaciones </w:t>
      </w:r>
      <w:r>
        <w:t xml:space="preserve">de la Sociedad Civil. </w:t>
      </w:r>
    </w:p>
    <w:p w14:paraId="162CEB15" w14:textId="77777777" w:rsidR="0046383B" w:rsidRDefault="00AB0DCF">
      <w:pPr>
        <w:spacing w:before="120" w:after="0" w:line="240" w:lineRule="auto"/>
        <w:jc w:val="both"/>
      </w:pPr>
      <w:r>
        <w:lastRenderedPageBreak/>
        <w:t>Por último, visibilizar la información de los estados de situación, mapeos, mediciones y procesos generan transparencia, confianza y metas claras, incentivando a toda la organización a alcanzar los desafíos propuestos</w:t>
      </w:r>
    </w:p>
    <w:p w14:paraId="162CEB16" w14:textId="77777777" w:rsidR="0046383B" w:rsidRDefault="0046383B">
      <w:pPr>
        <w:jc w:val="both"/>
      </w:pPr>
    </w:p>
    <w:p w14:paraId="162CEB17" w14:textId="77777777" w:rsidR="0046383B" w:rsidRDefault="00AB0DCF">
      <w:pPr>
        <w:rPr>
          <w:b/>
          <w:highlight w:val="yellow"/>
        </w:rPr>
      </w:pPr>
      <w:r>
        <w:rPr>
          <w:b/>
          <w:highlight w:val="yellow"/>
        </w:rPr>
        <w:t xml:space="preserve">Sugerencias generales de </w:t>
      </w:r>
      <w:proofErr w:type="spellStart"/>
      <w:r>
        <w:rPr>
          <w:b/>
          <w:highlight w:val="yellow"/>
        </w:rPr>
        <w:t>Celi</w:t>
      </w:r>
      <w:proofErr w:type="spellEnd"/>
      <w:r>
        <w:rPr>
          <w:b/>
          <w:highlight w:val="yellow"/>
        </w:rPr>
        <w:t xml:space="preserve"> Gioja y equipo y sugerencia de otras buenas prácticas:</w:t>
      </w:r>
    </w:p>
    <w:p w14:paraId="162CEB18" w14:textId="77777777" w:rsidR="0046383B" w:rsidRDefault="00AB0DCF">
      <w:pPr>
        <w:numPr>
          <w:ilvl w:val="0"/>
          <w:numId w:val="4"/>
        </w:numPr>
        <w:spacing w:after="0"/>
      </w:pPr>
      <w:r>
        <w:t xml:space="preserve">Le daría una vuelta fuerte a la redacción, a la organización del contenido y a algunas </w:t>
      </w:r>
      <w:proofErr w:type="spellStart"/>
      <w:r>
        <w:t>deficiniciones</w:t>
      </w:r>
      <w:proofErr w:type="spellEnd"/>
      <w:r>
        <w:t xml:space="preserve"> que pueden ser controversiales.</w:t>
      </w:r>
    </w:p>
    <w:p w14:paraId="162CEB19" w14:textId="77777777" w:rsidR="0046383B" w:rsidRDefault="00AB0DCF">
      <w:pPr>
        <w:numPr>
          <w:ilvl w:val="0"/>
          <w:numId w:val="4"/>
        </w:numPr>
        <w:spacing w:after="0"/>
      </w:pPr>
      <w:r>
        <w:t>No queda claro si es de DEI o de Géne</w:t>
      </w:r>
      <w:r>
        <w:t xml:space="preserve">ro, </w:t>
      </w:r>
      <w:proofErr w:type="spellStart"/>
      <w:r>
        <w:t>revisaria</w:t>
      </w:r>
      <w:proofErr w:type="spellEnd"/>
      <w:r>
        <w:t xml:space="preserve"> ese punto también.</w:t>
      </w:r>
    </w:p>
    <w:p w14:paraId="162CEB1A" w14:textId="77777777" w:rsidR="0046383B" w:rsidRDefault="00AB0DCF">
      <w:pPr>
        <w:numPr>
          <w:ilvl w:val="0"/>
          <w:numId w:val="4"/>
        </w:numPr>
        <w:spacing w:after="0"/>
      </w:pPr>
      <w:r>
        <w:t>Sumamos como sugerencias otras prácticas que nos parecen muy importantes como el tema de la revisión de procesos de HR.</w:t>
      </w:r>
    </w:p>
    <w:p w14:paraId="162CEB1B" w14:textId="77777777" w:rsidR="0046383B" w:rsidRDefault="00AB0DCF">
      <w:pPr>
        <w:numPr>
          <w:ilvl w:val="0"/>
          <w:numId w:val="4"/>
        </w:numPr>
        <w:spacing w:after="0"/>
      </w:pPr>
      <w:r>
        <w:t xml:space="preserve">Sumaria </w:t>
      </w:r>
      <w:proofErr w:type="spellStart"/>
      <w:r>
        <w:t>bibliografia</w:t>
      </w:r>
      <w:proofErr w:type="spellEnd"/>
      <w:r>
        <w:t xml:space="preserve"> y referencia de datos</w:t>
      </w:r>
    </w:p>
    <w:p w14:paraId="162CEB1C" w14:textId="77777777" w:rsidR="0046383B" w:rsidRDefault="00AB0DCF">
      <w:pPr>
        <w:numPr>
          <w:ilvl w:val="0"/>
          <w:numId w:val="4"/>
        </w:numPr>
        <w:spacing w:after="0"/>
      </w:pPr>
      <w:r>
        <w:t>Sumamos como</w:t>
      </w:r>
      <w:r>
        <w:rPr>
          <w:b/>
        </w:rPr>
        <w:t xml:space="preserve"> sugerencias otras prácticas </w:t>
      </w:r>
      <w:r>
        <w:t>que nos parecen muy</w:t>
      </w:r>
      <w:r>
        <w:t xml:space="preserve"> importantes como el tema de la revisión de procesos de HR:</w:t>
      </w:r>
    </w:p>
    <w:p w14:paraId="162CEB1D" w14:textId="77777777" w:rsidR="0046383B" w:rsidRDefault="00AB0DCF">
      <w:pPr>
        <w:numPr>
          <w:ilvl w:val="0"/>
          <w:numId w:val="4"/>
        </w:numPr>
        <w:spacing w:after="0"/>
        <w:ind w:left="1440"/>
      </w:pPr>
      <w:r>
        <w:t>Formar en competencias que promuevan y sostengan los valores de DEI,  principalmente a los líderes</w:t>
      </w:r>
    </w:p>
    <w:p w14:paraId="162CEB1E" w14:textId="77777777" w:rsidR="0046383B" w:rsidRDefault="00AB0DCF">
      <w:pPr>
        <w:numPr>
          <w:ilvl w:val="0"/>
          <w:numId w:val="1"/>
        </w:numPr>
        <w:spacing w:after="0"/>
        <w:ind w:left="1440"/>
        <w:rPr>
          <w:b/>
          <w:color w:val="4472C4"/>
        </w:rPr>
      </w:pPr>
      <w:proofErr w:type="spellStart"/>
      <w:r>
        <w:t>Revision</w:t>
      </w:r>
      <w:proofErr w:type="spellEnd"/>
      <w:r>
        <w:t xml:space="preserve"> de procesos, </w:t>
      </w:r>
      <w:proofErr w:type="spellStart"/>
      <w:r>
        <w:t>practicas</w:t>
      </w:r>
      <w:proofErr w:type="spellEnd"/>
      <w:r>
        <w:t xml:space="preserve"> y </w:t>
      </w:r>
      <w:proofErr w:type="spellStart"/>
      <w:r>
        <w:t>politicas</w:t>
      </w:r>
      <w:proofErr w:type="spellEnd"/>
      <w:r>
        <w:t xml:space="preserve"> de Recursos Humanos con el objetivo de detectar la re</w:t>
      </w:r>
      <w:r>
        <w:t xml:space="preserve">producción de sesgos y </w:t>
      </w:r>
      <w:proofErr w:type="spellStart"/>
      <w:r>
        <w:t>esteretipos</w:t>
      </w:r>
      <w:proofErr w:type="spellEnd"/>
      <w:r>
        <w:t xml:space="preserve"> que puedan estar limitando el desarrollo profesional de algún grupo de personas</w:t>
      </w:r>
      <w:r>
        <w:rPr>
          <w:b/>
          <w:color w:val="4472C4"/>
          <w:u w:val="single"/>
        </w:rPr>
        <w:t xml:space="preserve"> </w:t>
      </w:r>
    </w:p>
    <w:p w14:paraId="162CEB1F" w14:textId="77777777" w:rsidR="0046383B" w:rsidRDefault="00AB0DCF">
      <w:pPr>
        <w:numPr>
          <w:ilvl w:val="0"/>
          <w:numId w:val="1"/>
        </w:numPr>
        <w:spacing w:after="0" w:line="276" w:lineRule="auto"/>
        <w:ind w:left="1440"/>
      </w:pPr>
      <w:r>
        <w:t>Consideramos que hay que darle más jerarquía y énfasis a la atracción y retención de talento, recomendaría incluir políticas de promoción eq</w:t>
      </w:r>
      <w:r>
        <w:t>uilibradas e imparciales y un enfoque de reclutamiento centrado en el desarrollo y la innovación como buenas prácticas.</w:t>
      </w:r>
    </w:p>
    <w:p w14:paraId="162CEB20" w14:textId="77777777" w:rsidR="0046383B" w:rsidRDefault="00AB0DCF">
      <w:pPr>
        <w:numPr>
          <w:ilvl w:val="0"/>
          <w:numId w:val="1"/>
        </w:numPr>
        <w:spacing w:after="0"/>
        <w:ind w:left="1440"/>
      </w:pPr>
      <w:r>
        <w:rPr>
          <w:color w:val="444746"/>
        </w:rPr>
        <w:t xml:space="preserve">Aprovechar las asociaciones para crear un ecosistema de DEI, en este </w:t>
      </w:r>
      <w:proofErr w:type="gramStart"/>
      <w:r>
        <w:rPr>
          <w:color w:val="444746"/>
        </w:rPr>
        <w:t>sentido  se</w:t>
      </w:r>
      <w:proofErr w:type="gramEnd"/>
      <w:r>
        <w:rPr>
          <w:color w:val="444746"/>
        </w:rPr>
        <w:t xml:space="preserve"> sugiere aprovechar el vínculo con partes interesadas ex</w:t>
      </w:r>
      <w:r>
        <w:rPr>
          <w:color w:val="444746"/>
        </w:rPr>
        <w:t xml:space="preserve">ternas </w:t>
      </w:r>
      <w:r>
        <w:t>como proveedores, entidades gubernamentales, sindicatos y organizaciones sin fines de lucro</w:t>
      </w:r>
      <w:r>
        <w:rPr>
          <w:color w:val="444746"/>
        </w:rPr>
        <w:t xml:space="preserve">. Por ejemplo: compromiso con la diversidad de proveedores, programas de contratación con organizaciones sin fines de lucro que atienden a grupos </w:t>
      </w:r>
      <w:proofErr w:type="spellStart"/>
      <w:r>
        <w:rPr>
          <w:color w:val="444746"/>
        </w:rPr>
        <w:t>subrereprese</w:t>
      </w:r>
      <w:r>
        <w:rPr>
          <w:color w:val="444746"/>
        </w:rPr>
        <w:t>ntados</w:t>
      </w:r>
      <w:proofErr w:type="spellEnd"/>
      <w:r>
        <w:rPr>
          <w:color w:val="444746"/>
        </w:rPr>
        <w:t xml:space="preserve"> y programas de promoción de la diversidad de los empleados a través de asociaciones con otras empresas. (Esto lo propone BCG en el informe </w:t>
      </w:r>
      <w:proofErr w:type="spellStart"/>
      <w:r>
        <w:rPr>
          <w:color w:val="444746"/>
        </w:rPr>
        <w:t>untapped</w:t>
      </w:r>
      <w:proofErr w:type="spellEnd"/>
      <w:r>
        <w:rPr>
          <w:color w:val="444746"/>
        </w:rPr>
        <w:t xml:space="preserve"> reserves 3.0)</w:t>
      </w:r>
    </w:p>
    <w:p w14:paraId="162CEB21" w14:textId="77777777" w:rsidR="0046383B" w:rsidRDefault="00AB0DCF">
      <w:pPr>
        <w:numPr>
          <w:ilvl w:val="0"/>
          <w:numId w:val="1"/>
        </w:numPr>
        <w:ind w:left="1440"/>
        <w:rPr>
          <w:color w:val="444746"/>
        </w:rPr>
      </w:pPr>
      <w:r>
        <w:rPr>
          <w:color w:val="444746"/>
        </w:rPr>
        <w:t xml:space="preserve">Revisión de la comunicación interna y externa buscando que sea coherente con </w:t>
      </w:r>
      <w:proofErr w:type="spellStart"/>
      <w:r>
        <w:rPr>
          <w:color w:val="444746"/>
        </w:rPr>
        <w:t>lo</w:t>
      </w:r>
      <w:proofErr w:type="spellEnd"/>
      <w:r>
        <w:rPr>
          <w:color w:val="444746"/>
        </w:rPr>
        <w:t xml:space="preserve"> valores</w:t>
      </w:r>
      <w:r>
        <w:rPr>
          <w:color w:val="444746"/>
        </w:rPr>
        <w:t xml:space="preserve"> DEI y cuidando de que no replique estereotipos y refuerce roles de género</w:t>
      </w:r>
    </w:p>
    <w:p w14:paraId="162CEB22" w14:textId="77777777" w:rsidR="0046383B" w:rsidRDefault="0046383B"/>
    <w:p w14:paraId="162CEB23" w14:textId="77777777" w:rsidR="0046383B" w:rsidRDefault="0046383B"/>
    <w:p w14:paraId="162CEB24" w14:textId="77777777" w:rsidR="0046383B" w:rsidRDefault="0046383B"/>
    <w:p w14:paraId="162CEB25" w14:textId="77777777" w:rsidR="0046383B" w:rsidRDefault="0046383B">
      <w:pPr>
        <w:rPr>
          <w:highlight w:val="green"/>
        </w:rPr>
      </w:pPr>
    </w:p>
    <w:p w14:paraId="162CEB26" w14:textId="77777777" w:rsidR="0046383B" w:rsidRDefault="0046383B"/>
    <w:p w14:paraId="162CEB27" w14:textId="77777777" w:rsidR="0046383B" w:rsidRDefault="0046383B"/>
    <w:p w14:paraId="162CEB28" w14:textId="77777777" w:rsidR="0046383B" w:rsidRDefault="0046383B"/>
    <w:p w14:paraId="162CEB29" w14:textId="77777777" w:rsidR="0046383B" w:rsidRDefault="00AB0DCF">
      <w:pPr>
        <w:jc w:val="both"/>
        <w:rPr>
          <w:b/>
          <w:sz w:val="18"/>
          <w:szCs w:val="18"/>
        </w:rPr>
      </w:pPr>
      <w:r>
        <w:rPr>
          <w:b/>
          <w:sz w:val="18"/>
          <w:szCs w:val="18"/>
        </w:rPr>
        <w:t xml:space="preserve">Acerca del IAPG </w:t>
      </w:r>
    </w:p>
    <w:p w14:paraId="162CEB2A" w14:textId="77777777" w:rsidR="0046383B" w:rsidRDefault="00AB0DCF">
      <w:pPr>
        <w:jc w:val="both"/>
        <w:rPr>
          <w:sz w:val="18"/>
          <w:szCs w:val="18"/>
        </w:rPr>
      </w:pPr>
      <w:r>
        <w:rPr>
          <w:sz w:val="18"/>
          <w:szCs w:val="18"/>
        </w:rPr>
        <w:t xml:space="preserve">El </w:t>
      </w:r>
      <w:r>
        <w:rPr>
          <w:b/>
          <w:sz w:val="18"/>
          <w:szCs w:val="18"/>
        </w:rPr>
        <w:t>IAPG</w:t>
      </w:r>
      <w:r>
        <w:rPr>
          <w:sz w:val="18"/>
          <w:szCs w:val="18"/>
        </w:rPr>
        <w:t xml:space="preserve"> fue creado en junio de 1957, a partir de la Sección Argentina del Instituto Sudamericano del Petróleo. Sus funciones son brindar soporte técnico a la industria del petróleo y del gas, mediante la realización y desarrollo de estudios y análisis de todas la</w:t>
      </w:r>
      <w:r>
        <w:rPr>
          <w:sz w:val="18"/>
          <w:szCs w:val="18"/>
        </w:rPr>
        <w:t>s actividades vinculadas a estas industrias, ya sea en sus aspectos técnicos, económicos, normativos, estadísticos o ambientales. El IAPG cuenta actualmente con 162 empresas asociadas, nacionales y extranjeras, y más de 700 Socios Personales.</w:t>
      </w:r>
    </w:p>
    <w:p w14:paraId="162CEB2B" w14:textId="77777777" w:rsidR="0046383B" w:rsidRDefault="00AB0DCF">
      <w:pPr>
        <w:rPr>
          <w:sz w:val="18"/>
          <w:szCs w:val="18"/>
        </w:rPr>
      </w:pPr>
      <w:r>
        <w:rPr>
          <w:sz w:val="18"/>
          <w:szCs w:val="18"/>
        </w:rPr>
        <w:t>Para más info</w:t>
      </w:r>
      <w:r>
        <w:rPr>
          <w:sz w:val="18"/>
          <w:szCs w:val="18"/>
        </w:rPr>
        <w:t xml:space="preserve">rmación: </w:t>
      </w:r>
      <w:hyperlink r:id="rId12">
        <w:r>
          <w:rPr>
            <w:color w:val="0000FF"/>
            <w:sz w:val="18"/>
            <w:szCs w:val="18"/>
            <w:u w:val="single"/>
          </w:rPr>
          <w:t>www.iapg.org.ar</w:t>
        </w:r>
      </w:hyperlink>
      <w:r>
        <w:rPr>
          <w:sz w:val="18"/>
          <w:szCs w:val="18"/>
        </w:rPr>
        <w:t xml:space="preserve"> </w:t>
      </w:r>
    </w:p>
    <w:p w14:paraId="162CEB2C" w14:textId="77777777" w:rsidR="0046383B" w:rsidRDefault="00AB0DCF">
      <w:pPr>
        <w:rPr>
          <w:b/>
          <w:sz w:val="18"/>
          <w:szCs w:val="18"/>
        </w:rPr>
      </w:pPr>
      <w:r>
        <w:rPr>
          <w:b/>
          <w:sz w:val="18"/>
          <w:szCs w:val="18"/>
        </w:rPr>
        <w:t>Acerca de la Seccional Comahue del IAPG</w:t>
      </w:r>
    </w:p>
    <w:p w14:paraId="162CEB2D" w14:textId="77777777" w:rsidR="0046383B" w:rsidRDefault="00AB0DCF">
      <w:pPr>
        <w:rPr>
          <w:sz w:val="18"/>
          <w:szCs w:val="18"/>
        </w:rPr>
      </w:pPr>
      <w:r>
        <w:rPr>
          <w:sz w:val="18"/>
          <w:szCs w:val="18"/>
        </w:rPr>
        <w:t>La Seccio</w:t>
      </w:r>
      <w:r>
        <w:rPr>
          <w:sz w:val="18"/>
          <w:szCs w:val="18"/>
        </w:rPr>
        <w:t>nal Comahue fue fundada en 1968. Tiene jurisdicción en la Cuenca Neuquina (Provincia del Neuquén, Noroeste de Río Negro, Sudoeste de la Pampa y Sur de Mendoza). Cuenta con 95 empresas socias, 472 Socios Personales y sede propia en Buenos Aires 373 2ºB de l</w:t>
      </w:r>
      <w:r>
        <w:rPr>
          <w:sz w:val="18"/>
          <w:szCs w:val="18"/>
        </w:rPr>
        <w:t>a ciudad de Neuquén Capital. Está organizada en diversos órganos de conducción: Comisión Directiva, Comité Ejecutivo y seis subcomisiones (Cursos y Conferencias, Sustentabilidad, Seguridad, Salud y Ambiente, Deporte y Recreación, Calidad y Mantenimiento; y</w:t>
      </w:r>
      <w:r>
        <w:rPr>
          <w:sz w:val="18"/>
          <w:szCs w:val="18"/>
        </w:rPr>
        <w:t xml:space="preserve"> Asuntos Institucionales y Comunicaciones).</w:t>
      </w:r>
    </w:p>
    <w:p w14:paraId="162CEB2E" w14:textId="77777777" w:rsidR="0046383B" w:rsidRDefault="0046383B"/>
    <w:sectPr w:rsidR="0046383B">
      <w:headerReference w:type="even" r:id="rId13"/>
      <w:headerReference w:type="default" r:id="rId14"/>
      <w:footerReference w:type="even" r:id="rId15"/>
      <w:footerReference w:type="default" r:id="rId16"/>
      <w:headerReference w:type="first" r:id="rId17"/>
      <w:footerReference w:type="first" r:id="rId18"/>
      <w:pgSz w:w="11906" w:h="16838"/>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elina Gioja" w:date="2024-03-07T17:25:00Z" w:initials="">
    <w:p w14:paraId="162CEB2F" w14:textId="77777777"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dice diversidad pero el foco esta puesto en género, al menos en las Definiciones</w:t>
      </w:r>
    </w:p>
  </w:comment>
  <w:comment w:id="1" w:author="Celina Gioja" w:date="2023-12-18T13:33:00Z" w:initials="">
    <w:p w14:paraId="162CEB30" w14:textId="77777777"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ellos habían dicho O&amp;G cdo al curs</w:t>
      </w:r>
      <w:r>
        <w:rPr>
          <w:rFonts w:ascii="Arial" w:eastAsia="Arial" w:hAnsi="Arial" w:cs="Arial"/>
          <w:color w:val="000000"/>
        </w:rPr>
        <w:t>o de DEI tratamos de ponerle energía</w:t>
      </w:r>
    </w:p>
  </w:comment>
  <w:comment w:id="2" w:author="Cordero, Evangelina Natalia" w:date="2024-04-04T09:15:00Z" w:initials="CEN">
    <w:p w14:paraId="61B98CB0" w14:textId="77777777" w:rsidR="00DC0A03" w:rsidRDefault="00DC0A03" w:rsidP="000D624C">
      <w:pPr>
        <w:pStyle w:val="Textocomentario"/>
      </w:pPr>
      <w:r>
        <w:rPr>
          <w:rStyle w:val="Refdecomentario"/>
        </w:rPr>
        <w:annotationRef/>
      </w:r>
      <w:r>
        <w:t>Lo dejaría energético para introducir este termino</w:t>
      </w:r>
    </w:p>
  </w:comment>
  <w:comment w:id="3" w:author="Celina Gioja" w:date="2023-12-18T13:35:00Z" w:initials="">
    <w:p w14:paraId="162CEB31" w14:textId="4C109295"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 entendí esto acá</w:t>
      </w:r>
    </w:p>
  </w:comment>
  <w:comment w:id="4" w:author="Cordero, Evangelina Natalia" w:date="2024-04-04T09:15:00Z" w:initials="CEN">
    <w:p w14:paraId="78BC8B11" w14:textId="77777777" w:rsidR="00DC0A03" w:rsidRDefault="00DC0A03" w:rsidP="00753E06">
      <w:pPr>
        <w:pStyle w:val="Textocomentario"/>
      </w:pPr>
      <w:r>
        <w:rPr>
          <w:rStyle w:val="Refdecomentario"/>
        </w:rPr>
        <w:annotationRef/>
      </w:r>
      <w:r>
        <w:t>Lo sacaraia</w:t>
      </w:r>
    </w:p>
  </w:comment>
  <w:comment w:id="7" w:author="Celina Gioja" w:date="2023-12-18T13:42:00Z" w:initials="">
    <w:p w14:paraId="162CEB33" w14:textId="77777777"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reemplezar en la medida por "que contemple la incorporación de la experiencia y evolución de las practicas , como asi también las atualizacines en el marco legal y normatio"</w:t>
      </w:r>
    </w:p>
  </w:comment>
  <w:comment w:id="8" w:author="Cordero, Evangelina Natalia" w:date="2024-04-04T09:24:00Z" w:initials="CEN">
    <w:p w14:paraId="2B11E58B" w14:textId="77777777" w:rsidR="00B95171" w:rsidRDefault="00B95171" w:rsidP="00131FE4">
      <w:pPr>
        <w:pStyle w:val="Textocomentario"/>
      </w:pPr>
      <w:r>
        <w:rPr>
          <w:rStyle w:val="Refdecomentario"/>
        </w:rPr>
        <w:annotationRef/>
      </w:r>
      <w:r>
        <w:t>Ok para incorporar</w:t>
      </w:r>
    </w:p>
  </w:comment>
  <w:comment w:id="19" w:author="Celina Gioja" w:date="2023-12-18T13:43:00Z" w:initials="">
    <w:p w14:paraId="162CEB34" w14:textId="5859F303"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reemplazaría por "desarrollar"</w:t>
      </w:r>
    </w:p>
  </w:comment>
  <w:comment w:id="20" w:author="Cordero, Evangelina Natalia" w:date="2024-04-04T09:24:00Z" w:initials="CEN">
    <w:p w14:paraId="0C4B45DE" w14:textId="77777777" w:rsidR="00B95171" w:rsidRDefault="00B95171" w:rsidP="00DA7A4A">
      <w:pPr>
        <w:pStyle w:val="Textocomentario"/>
      </w:pPr>
      <w:r>
        <w:rPr>
          <w:rStyle w:val="Refdecomentario"/>
        </w:rPr>
        <w:annotationRef/>
      </w:r>
      <w:r>
        <w:t>Amabas desarrollar y facilitar</w:t>
      </w:r>
    </w:p>
  </w:comment>
  <w:comment w:id="27" w:author="Celina Gioja" w:date="2023-12-18T13:45:00Z" w:initials="">
    <w:p w14:paraId="162CEB35" w14:textId="373767F0"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esto esta raro....,quiza hacer un punto seguido... "como asi tambien para el desarrollo..."</w:t>
      </w:r>
    </w:p>
  </w:comment>
  <w:comment w:id="28" w:author="Cordero, Evangelina Natalia" w:date="2024-04-04T09:31:00Z" w:initials="CEN">
    <w:p w14:paraId="7B02F8BA" w14:textId="77777777" w:rsidR="00B95171" w:rsidRDefault="00B95171" w:rsidP="005631E7">
      <w:pPr>
        <w:pStyle w:val="Textocomentario"/>
      </w:pPr>
      <w:r>
        <w:rPr>
          <w:rStyle w:val="Refdecomentario"/>
        </w:rPr>
        <w:annotationRef/>
      </w:r>
      <w:r>
        <w:t>ok</w:t>
      </w:r>
    </w:p>
  </w:comment>
  <w:comment w:id="33" w:author="Celina Gioja" w:date="2023-12-18T13:57:00Z" w:initials="">
    <w:p w14:paraId="162CEB36" w14:textId="10BF029A"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le pondría Glosario y sumaria dos renglones de lo que se presenta a continuación</w:t>
      </w:r>
    </w:p>
  </w:comment>
  <w:comment w:id="34" w:author="Celina Gioja" w:date="2023-12-18T13:47:00Z" w:initials="">
    <w:p w14:paraId="162CEB37" w14:textId="77777777"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palabra rara en estos tiempos, la omitiría, ya esta puesto raza....</w:t>
      </w:r>
    </w:p>
  </w:comment>
  <w:comment w:id="35" w:author="Cordero, Evangelina Natalia" w:date="2024-04-04T09:31:00Z" w:initials="CEN">
    <w:p w14:paraId="3009E156" w14:textId="77777777" w:rsidR="00B95171" w:rsidRDefault="00B95171" w:rsidP="002F1A1F">
      <w:pPr>
        <w:pStyle w:val="Textocomentario"/>
      </w:pPr>
      <w:r>
        <w:rPr>
          <w:rStyle w:val="Refdecomentario"/>
        </w:rPr>
        <w:annotationRef/>
      </w:r>
      <w:r>
        <w:t>ok</w:t>
      </w:r>
    </w:p>
  </w:comment>
  <w:comment w:id="36" w:author="Fernanda Soledad Cortés" w:date="2024-03-01T21:40:00Z" w:initials="">
    <w:p w14:paraId="162CEB38" w14:textId="39B0DF7C"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tal vez pondría, si es que se refiere a eso, situación económica o socioeconímica</w:t>
      </w:r>
    </w:p>
  </w:comment>
  <w:comment w:id="39" w:author="Celina Gioja" w:date="2023-12-18T13:50:00Z" w:initials="">
    <w:p w14:paraId="162CEB39" w14:textId="77777777"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cambiaría "coleccioón" por resultado</w:t>
      </w:r>
    </w:p>
  </w:comment>
  <w:comment w:id="40" w:author="Cordero, Evangelina Natalia" w:date="2024-04-04T09:32:00Z" w:initials="CEN">
    <w:p w14:paraId="39B03B8C" w14:textId="77777777" w:rsidR="00D74230" w:rsidRDefault="00D74230" w:rsidP="004E769D">
      <w:pPr>
        <w:pStyle w:val="Textocomentario"/>
      </w:pPr>
      <w:r>
        <w:rPr>
          <w:rStyle w:val="Refdecomentario"/>
        </w:rPr>
        <w:annotationRef/>
      </w:r>
      <w:r>
        <w:t>ok</w:t>
      </w:r>
    </w:p>
  </w:comment>
  <w:comment w:id="49" w:author="Celina Gioja" w:date="2023-12-18T13:55:00Z" w:initials="">
    <w:p w14:paraId="162CEB3A" w14:textId="7F9D63F3"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Buscaría otra definición... menos ligada a la biología</w:t>
      </w:r>
    </w:p>
  </w:comment>
  <w:comment w:id="51" w:author="Fernanda Soledad Cortés" w:date="2024-03-01T21:46:00Z" w:initials="">
    <w:p w14:paraId="162CEB3B" w14:textId="77777777"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coincido totalmente, no me gusta la frase "Las divergencias biológicas son el origen de las que se producen en materia de género". Espero explicarme bien, siento que le da cierta peso científico/biológ</w:t>
      </w:r>
      <w:r>
        <w:rPr>
          <w:rFonts w:ascii="Arial" w:eastAsia="Arial" w:hAnsi="Arial" w:cs="Arial"/>
          <w:color w:val="000000"/>
        </w:rPr>
        <w:t>ico a las diferencias de género, que por mi punto de vista son mas bien sociales/culturales/contruidas. ME gusta más un foco como: El género se refiere a los conceptos sociales de las funciones, comportamientos, actividades y atributos que cada sociedad co</w:t>
      </w:r>
      <w:r>
        <w:rPr>
          <w:rFonts w:ascii="Arial" w:eastAsia="Arial" w:hAnsi="Arial" w:cs="Arial"/>
          <w:color w:val="000000"/>
        </w:rPr>
        <w:t>nsidera apropiados para los hombres y las mujeres (OMS). Siento que en este caso se hace como el enfasis en "conceptos sociales".</w:t>
      </w:r>
    </w:p>
  </w:comment>
  <w:comment w:id="52" w:author="Cordero, Evangelina Natalia" w:date="2024-04-04T09:36:00Z" w:initials="CEN">
    <w:p w14:paraId="2918AF6A" w14:textId="77777777" w:rsidR="00D74230" w:rsidRDefault="00D74230" w:rsidP="00374E56">
      <w:pPr>
        <w:pStyle w:val="Textocomentario"/>
      </w:pPr>
      <w:r>
        <w:rPr>
          <w:rStyle w:val="Refdecomentario"/>
        </w:rPr>
        <w:annotationRef/>
      </w:r>
      <w:r>
        <w:t>ok</w:t>
      </w:r>
    </w:p>
  </w:comment>
  <w:comment w:id="56" w:author="Celina Gioja" w:date="2023-12-18T13:54:00Z" w:initials="">
    <w:p w14:paraId="162CEB3C" w14:textId="0A1C27C0"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 lo pondría, hay gente que cambia de sexo por cómo se autopercibe en su género/</w:t>
      </w:r>
    </w:p>
  </w:comment>
  <w:comment w:id="59" w:author="Fernanda Soledad Cortés" w:date="2024-03-01T21:48:00Z" w:initials="">
    <w:p w14:paraId="162CEB3D" w14:textId="77777777"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100% . Esta un poco delicada esta oración, controversial.</w:t>
      </w:r>
    </w:p>
  </w:comment>
  <w:comment w:id="69" w:author="Celina Gioja" w:date="2023-12-18T14:02:00Z" w:initials="">
    <w:p w14:paraId="162CEB3E" w14:textId="77777777"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buscar otra</w:t>
      </w:r>
    </w:p>
  </w:comment>
  <w:comment w:id="72" w:author="Fernanda Soledad Cortés" w:date="2024-03-01T21:50:00Z" w:initials="">
    <w:p w14:paraId="162CEB3F" w14:textId="77777777"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me gusta más que va</w:t>
      </w:r>
      <w:r>
        <w:rPr>
          <w:rFonts w:ascii="Arial" w:eastAsia="Arial" w:hAnsi="Arial" w:cs="Arial"/>
          <w:color w:val="000000"/>
        </w:rPr>
        <w:t>ya por el lado de: La igualdad de género implica que todas las personas tengan los mismos derechos, recursos y oportunidades independientemente de su identidad de género y sean tratadas con el mismo respeto en todos los aspectos de la vida cotidiana: traba</w:t>
      </w:r>
      <w:r>
        <w:rPr>
          <w:rFonts w:ascii="Arial" w:eastAsia="Arial" w:hAnsi="Arial" w:cs="Arial"/>
          <w:color w:val="000000"/>
        </w:rPr>
        <w:t>jo, salud, educación.</w:t>
      </w:r>
    </w:p>
  </w:comment>
  <w:comment w:id="73" w:author="Cordero, Evangelina Natalia" w:date="2024-04-04T10:12:00Z" w:initials="CEN">
    <w:p w14:paraId="4027775C" w14:textId="77777777" w:rsidR="00116211" w:rsidRDefault="00116211" w:rsidP="00BE3E34">
      <w:pPr>
        <w:pStyle w:val="Textocomentario"/>
      </w:pPr>
      <w:r>
        <w:rPr>
          <w:rStyle w:val="Refdecomentario"/>
        </w:rPr>
        <w:annotationRef/>
      </w:r>
      <w:r>
        <w:t>Ok tomado</w:t>
      </w:r>
    </w:p>
  </w:comment>
  <w:comment w:id="76" w:author="Fernanda Soledad Cortés" w:date="2024-03-01T21:52:00Z" w:initials="">
    <w:p w14:paraId="162CEB40" w14:textId="746C205A"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Por la definición anterior y por esta veo como un tinte un poco sexista, se resalta mucho la diferencia biológica/física y, en mi opinión, queda un poco extraño</w:t>
      </w:r>
    </w:p>
  </w:comment>
  <w:comment w:id="80" w:author="Celina Gioja" w:date="2023-12-18T13:58:00Z" w:initials="">
    <w:p w14:paraId="162CEB41" w14:textId="77777777"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 las necesidades</w:t>
      </w:r>
    </w:p>
  </w:comment>
  <w:comment w:id="83" w:author="Celina Gioja" w:date="2023-12-18T13:59:00Z" w:initials="">
    <w:p w14:paraId="162CEB42" w14:textId="77777777"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bus</w:t>
      </w:r>
      <w:r>
        <w:rPr>
          <w:rFonts w:ascii="Arial" w:eastAsia="Arial" w:hAnsi="Arial" w:cs="Arial"/>
          <w:color w:val="000000"/>
        </w:rPr>
        <w:t>ca garantizar</w:t>
      </w:r>
    </w:p>
  </w:comment>
  <w:comment w:id="84" w:author="Cordero, Evangelina Natalia" w:date="2024-04-04T10:12:00Z" w:initials="CEN">
    <w:p w14:paraId="784A4F24" w14:textId="77777777" w:rsidR="00116211" w:rsidRDefault="00116211" w:rsidP="00D7132A">
      <w:pPr>
        <w:pStyle w:val="Textocomentario"/>
      </w:pPr>
      <w:r>
        <w:rPr>
          <w:rStyle w:val="Refdecomentario"/>
        </w:rPr>
        <w:annotationRef/>
      </w:r>
      <w:r>
        <w:t>ok</w:t>
      </w:r>
    </w:p>
  </w:comment>
  <w:comment w:id="88" w:author="Celina Gioja" w:date="2023-12-18T13:59:00Z" w:initials="">
    <w:p w14:paraId="162CEB43" w14:textId="17D63FDD"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todas las personas</w:t>
      </w:r>
    </w:p>
  </w:comment>
  <w:comment w:id="89" w:author="Cordero, Evangelina Natalia" w:date="2024-04-04T10:14:00Z" w:initials="CEN">
    <w:p w14:paraId="1897097F" w14:textId="77777777" w:rsidR="00085CE0" w:rsidRDefault="00085CE0" w:rsidP="00380019">
      <w:pPr>
        <w:pStyle w:val="Textocomentario"/>
      </w:pPr>
      <w:r>
        <w:rPr>
          <w:rStyle w:val="Refdecomentario"/>
        </w:rPr>
        <w:annotationRef/>
      </w:r>
      <w:r>
        <w:t>ok</w:t>
      </w:r>
    </w:p>
  </w:comment>
  <w:comment w:id="95" w:author="Celina Gioja" w:date="2024-03-07T17:08:00Z" w:initials="">
    <w:p w14:paraId="162CEB44" w14:textId="20C2C0E4"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 se si hace falta, con una buena definición de género y otra de equidad creo que estas cubierta</w:t>
      </w:r>
    </w:p>
  </w:comment>
  <w:comment w:id="97" w:author="Celina Gioja" w:date="2024-03-07T17:23:00Z" w:initials="">
    <w:p w14:paraId="162CEB45" w14:textId="77777777"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 una categoría de análisis , es una forma de mirar al mundo... buscaría otra defin</w:t>
      </w:r>
      <w:r>
        <w:rPr>
          <w:rFonts w:ascii="Arial" w:eastAsia="Arial" w:hAnsi="Arial" w:cs="Arial"/>
          <w:color w:val="000000"/>
        </w:rPr>
        <w:t>ición</w:t>
      </w:r>
    </w:p>
  </w:comment>
  <w:comment w:id="98" w:author="Cordero, Evangelina Natalia" w:date="2024-04-04T10:44:00Z" w:initials="CEN">
    <w:p w14:paraId="7F990F8C" w14:textId="77777777" w:rsidR="005B520D" w:rsidRDefault="005B520D" w:rsidP="006A3F4E">
      <w:pPr>
        <w:pStyle w:val="Textocomentario"/>
      </w:pPr>
      <w:r>
        <w:rPr>
          <w:rStyle w:val="Refdecomentario"/>
        </w:rPr>
        <w:annotationRef/>
      </w:r>
      <w:r>
        <w:t>ok</w:t>
      </w:r>
    </w:p>
  </w:comment>
  <w:comment w:id="116" w:author="Celina Gioja" w:date="2024-03-07T17:23:00Z" w:initials="">
    <w:p w14:paraId="162CEB46" w14:textId="2A97A04B"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 me cierra...hay definiciones menos tra</w:t>
      </w:r>
      <w:r>
        <w:rPr>
          <w:rFonts w:ascii="Arial" w:eastAsia="Arial" w:hAnsi="Arial" w:cs="Arial"/>
          <w:color w:val="000000"/>
        </w:rPr>
        <w:t>nsaccionales</w:t>
      </w:r>
    </w:p>
  </w:comment>
  <w:comment w:id="121" w:author="Celina Gioja" w:date="2024-03-07T17:24:00Z" w:initials="">
    <w:p w14:paraId="162CEB47" w14:textId="77777777"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Sumaría la definición de privilegios</w:t>
      </w:r>
    </w:p>
  </w:comment>
  <w:comment w:id="134" w:author="Fernanda Soledad Cortés" w:date="2024-03-01T22:09:00Z" w:initials="">
    <w:p w14:paraId="162CEB48" w14:textId="77777777"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Al igual que en el punto siguiente, se  puede agregar algo sobre por qué es importante el compromiso de la alta dirección. Hacer un mayor énfasis en que si la alta dirección realmente se muestra comprometida, es mucho más probables que el resto de las pers</w:t>
      </w:r>
      <w:r>
        <w:rPr>
          <w:rFonts w:ascii="Arial" w:eastAsia="Arial" w:hAnsi="Arial" w:cs="Arial"/>
          <w:color w:val="000000"/>
        </w:rPr>
        <w:t>onas que son parte de la organización vean los objetivos DEI como importantes.</w:t>
      </w:r>
    </w:p>
  </w:comment>
  <w:comment w:id="135" w:author="Fernanda Soledad Cortés" w:date="2024-03-01T22:10:00Z" w:initials="">
    <w:p w14:paraId="162CEB49" w14:textId="77777777"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Esto lo muestra si mal no recuerdo BCG</w:t>
      </w:r>
    </w:p>
  </w:comment>
  <w:comment w:id="136" w:author="Fernanda Soledad Cortés" w:date="2024-03-01T22:19:00Z" w:initials="">
    <w:p w14:paraId="162CEB4A" w14:textId="77777777"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También acá se puede agregar la posibilidad del Establecimiento de una función directiva en materia de DEI como la de Director General de </w:t>
      </w:r>
      <w:r>
        <w:rPr>
          <w:rFonts w:ascii="Arial" w:eastAsia="Arial" w:hAnsi="Arial" w:cs="Arial"/>
          <w:color w:val="000000"/>
        </w:rPr>
        <w:t>Diversidad. (BCG - Untapped Reserves 3.0)</w:t>
      </w:r>
    </w:p>
  </w:comment>
  <w:comment w:id="144" w:author="Fernanda Soledad Cortés" w:date="2024-03-01T21:55:00Z" w:initials="">
    <w:p w14:paraId="162CEB4B" w14:textId="77777777"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palabra "incorpore" dos veces seguidas</w:t>
      </w:r>
    </w:p>
  </w:comment>
  <w:comment w:id="140" w:author="Fernanda Soledad Cortés" w:date="2024-03-01T22:06:00Z" w:initials="">
    <w:p w14:paraId="162CEB4C" w14:textId="77777777"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Oración larga y termina siendo poco clara. Alternativa: Como primera medida, se recomienda contar con el compromiso de la alta dirección. Esto ayudará a establecer un ambiente propicio que fomente y estim</w:t>
      </w:r>
      <w:r>
        <w:rPr>
          <w:rFonts w:ascii="Arial" w:eastAsia="Arial" w:hAnsi="Arial" w:cs="Arial"/>
          <w:color w:val="000000"/>
        </w:rPr>
        <w:t>ule el desarrollo de un modelo organizacional que incorpore conceptos de diversidad, equidad e inclusión.</w:t>
      </w:r>
    </w:p>
  </w:comment>
  <w:comment w:id="141" w:author="Cordero, Evangelina Natalia" w:date="2024-04-04T12:18:00Z" w:initials="CEN">
    <w:p w14:paraId="51A55D72" w14:textId="77777777" w:rsidR="00B50901" w:rsidRDefault="00B50901" w:rsidP="002B220A">
      <w:pPr>
        <w:pStyle w:val="Textocomentario"/>
      </w:pPr>
      <w:r>
        <w:rPr>
          <w:rStyle w:val="Refdecomentario"/>
        </w:rPr>
        <w:annotationRef/>
      </w:r>
      <w:r>
        <w:t>ok</w:t>
      </w:r>
    </w:p>
  </w:comment>
  <w:comment w:id="147" w:author="Fernanda Soledad Cortés" w:date="2024-03-01T22:12:00Z" w:initials="">
    <w:p w14:paraId="162CEB4D" w14:textId="0616B7D4"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 nuevo, cambiaría redacción. Alternativa: Fomentar una cultura empresarial inclusiva</w:t>
      </w:r>
      <w:r>
        <w:rPr>
          <w:rFonts w:ascii="Arial" w:eastAsia="Arial" w:hAnsi="Arial" w:cs="Arial"/>
          <w:color w:val="000000"/>
        </w:rPr>
        <w:t xml:space="preserve"> representa una ventaja competitiva. Esto permite a las empresas innovar, adaptarse rápidamente a los cambios del mercado y mejorar su productividad, superando metas mientras promueven un clima laboral positivo. Es fundamental que cada organización integre</w:t>
      </w:r>
      <w:r>
        <w:rPr>
          <w:rFonts w:ascii="Arial" w:eastAsia="Arial" w:hAnsi="Arial" w:cs="Arial"/>
          <w:color w:val="000000"/>
        </w:rPr>
        <w:t xml:space="preserve"> la perspectiva de género como un objetivo estratégico, estableciendo un camino hacia la equidad. Para avanzar en la inclusión, es necesario comprender diversas tipologías y minorías, lo que facilita la implementación de cambios que aseguren que todos los </w:t>
      </w:r>
      <w:r>
        <w:rPr>
          <w:rFonts w:ascii="Arial" w:eastAsia="Arial" w:hAnsi="Arial" w:cs="Arial"/>
          <w:color w:val="000000"/>
        </w:rPr>
        <w:t>empleados se sientan valorados y respetados, permitiéndoles contribuir plenamente a los procesos organizativos.</w:t>
      </w:r>
    </w:p>
  </w:comment>
  <w:comment w:id="162" w:author="Fernanda Soledad Cortés" w:date="2024-03-01T22:12:00Z" w:initials="">
    <w:p w14:paraId="162CEB4E" w14:textId="77777777"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oración larga y se pierde claridad</w:t>
      </w:r>
    </w:p>
  </w:comment>
  <w:comment w:id="177" w:author="Celina Gioja" w:date="2024-03-07T17:40:00Z" w:initials="">
    <w:p w14:paraId="162CEB4F" w14:textId="77777777"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creo que se podría hablar acá de transversalización de la perspectiva de diversidad, y de cómo atraviesa todas las áreas de una organización</w:t>
      </w:r>
    </w:p>
  </w:comment>
  <w:comment w:id="219" w:author="Celina Gioja" w:date="2024-03-07T17:43:00Z" w:initials="">
    <w:p w14:paraId="162CEB50" w14:textId="77777777"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 siempre... creo que "debe ser..."</w:t>
      </w:r>
    </w:p>
  </w:comment>
  <w:comment w:id="228" w:author="Fernanda Soledad Cortés" w:date="2024-03-01T22:18:00Z" w:initials="">
    <w:p w14:paraId="162CEB51" w14:textId="77777777"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Esto, en</w:t>
      </w:r>
      <w:r>
        <w:rPr>
          <w:rFonts w:ascii="Arial" w:eastAsia="Arial" w:hAnsi="Arial" w:cs="Arial"/>
          <w:color w:val="000000"/>
        </w:rPr>
        <w:t xml:space="preserve"> mi opinión, es muy importante y no está muy resaltado. El último informe de BCG resalta 4 elementos clave de una estrategia de DEI. El primero es un Compromiso claro y sostenido de la alta dirección. Este elemento destaca: Los mejores programas realizan u</w:t>
      </w:r>
      <w:r>
        <w:rPr>
          <w:rFonts w:ascii="Arial" w:eastAsia="Arial" w:hAnsi="Arial" w:cs="Arial"/>
          <w:color w:val="000000"/>
        </w:rPr>
        <w:t>n seguimiento a través de múltiples indicadores, como la permanencia en el puesto, el nivel y la función del puesto. Cuando sea posible, las encuestas deben realizarse periódicamente. Deben considerar la posibilidad de publicar los resultados para aumentar</w:t>
      </w:r>
      <w:r>
        <w:rPr>
          <w:rFonts w:ascii="Arial" w:eastAsia="Arial" w:hAnsi="Arial" w:cs="Arial"/>
          <w:color w:val="000000"/>
        </w:rPr>
        <w:t xml:space="preserve"> la transparencia y la confianza de los empleados en los esfuerzos de desarrollo e innovación.</w:t>
      </w:r>
    </w:p>
  </w:comment>
  <w:comment w:id="229" w:author="Cordero, Evangelina Natalia" w:date="2024-04-04T15:34:00Z" w:initials="CEN">
    <w:p w14:paraId="19361D29" w14:textId="77777777" w:rsidR="000F40AE" w:rsidRDefault="000F40AE" w:rsidP="00400544">
      <w:pPr>
        <w:pStyle w:val="Textocomentario"/>
      </w:pPr>
      <w:r>
        <w:rPr>
          <w:rStyle w:val="Refdecomentario"/>
        </w:rPr>
        <w:annotationRef/>
      </w:r>
      <w:r>
        <w:t>ok</w:t>
      </w:r>
    </w:p>
  </w:comment>
  <w:comment w:id="256" w:author="Celina Gioja" w:date="2024-03-07T19:14:00Z" w:initials="">
    <w:p w14:paraId="162CEB52" w14:textId="6A1B37A7"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que refleje el compromiso real</w:t>
      </w:r>
    </w:p>
  </w:comment>
  <w:comment w:id="257" w:author="Cordero, Evangelina Natalia" w:date="2024-04-04T15:36:00Z" w:initials="CEN">
    <w:p w14:paraId="3584B190" w14:textId="77777777" w:rsidR="000F40AE" w:rsidRDefault="000F40AE" w:rsidP="00F40295">
      <w:pPr>
        <w:pStyle w:val="Textocomentario"/>
      </w:pPr>
      <w:r>
        <w:rPr>
          <w:rStyle w:val="Refdecomentario"/>
        </w:rPr>
        <w:annotationRef/>
      </w:r>
      <w:r>
        <w:t>ok</w:t>
      </w:r>
    </w:p>
  </w:comment>
  <w:comment w:id="264" w:author="Celina Gioja" w:date="2024-03-07T19:16:00Z" w:initials="">
    <w:p w14:paraId="162CEB53" w14:textId="44944AA9"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esto por qué?</w:t>
      </w:r>
    </w:p>
  </w:comment>
  <w:comment w:id="265" w:author="Cordero, Evangelina Natalia" w:date="2024-04-04T15:40:00Z" w:initials="CEN">
    <w:p w14:paraId="60ED84BA" w14:textId="77777777" w:rsidR="00BD1506" w:rsidRDefault="00BD1506" w:rsidP="000617B1">
      <w:pPr>
        <w:pStyle w:val="Textocomentario"/>
      </w:pPr>
      <w:r>
        <w:rPr>
          <w:rStyle w:val="Refdecomentario"/>
        </w:rPr>
        <w:annotationRef/>
      </w:r>
      <w:r>
        <w:t>???</w:t>
      </w:r>
    </w:p>
  </w:comment>
  <w:comment w:id="270" w:author="Celina Gioja" w:date="2024-03-07T19:17:00Z" w:initials="">
    <w:p w14:paraId="162CEB54" w14:textId="3AC5F1E7"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 solo repudiar, idealmente comprometerse con la prevención y la erradicaciones del acoso, discr... y violencia</w:t>
      </w:r>
    </w:p>
  </w:comment>
  <w:comment w:id="282" w:author="Celina Gioja" w:date="2024-03-07T19:18:00Z" w:initials="">
    <w:p w14:paraId="162CEB55" w14:textId="77777777"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creo que se repite con lo que se pone en el renglón de arriba</w:t>
      </w:r>
    </w:p>
  </w:comment>
  <w:comment w:id="302" w:author="Celina Gioja" w:date="2024-03-07T19:19:00Z" w:initials="">
    <w:p w14:paraId="162CEB56" w14:textId="77777777"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está repetido</w:t>
      </w:r>
    </w:p>
  </w:comment>
  <w:comment w:id="315" w:author="Celina Gioja" w:date="2024-03-07T19:23:00Z" w:initials="">
    <w:p w14:paraId="162CEB57" w14:textId="77777777"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cuales documentos?</w:t>
      </w:r>
    </w:p>
  </w:comment>
  <w:comment w:id="316" w:author="Celina Gioja" w:date="2024-03-07T19:25:00Z" w:initials="">
    <w:p w14:paraId="162CEB58" w14:textId="77777777"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Se refiere a un código de ética? Si si, es el marco de referencia de actuación para los stakeholders de una compañía, estableciendo limites a determinadas conductas  y promoviendo otras</w:t>
      </w:r>
    </w:p>
  </w:comment>
  <w:comment w:id="317" w:author="Fernanda Soledad Cortés" w:date="2024-03-01T22:36:00Z" w:initials="">
    <w:p w14:paraId="162CEB59" w14:textId="77777777"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Esto se me hace poco claro. en primer lugar propone una guía ok. Después habla de ofrecer oportunidades de </w:t>
      </w:r>
      <w:r>
        <w:rPr>
          <w:rFonts w:ascii="Arial" w:eastAsia="Arial" w:hAnsi="Arial" w:cs="Arial"/>
          <w:color w:val="000000"/>
        </w:rPr>
        <w:t>desarrollo a los empleados?? A que se refiere? programas de formación técnica? Después habla de que dentro de un contexto de compromiso.. necesidad de capacitacion de todo el personal. Pero a qué se refiere? capacitación en DEI? o habla de desarrollo profe</w:t>
      </w:r>
      <w:r>
        <w:rPr>
          <w:rFonts w:ascii="Arial" w:eastAsia="Arial" w:hAnsi="Arial" w:cs="Arial"/>
          <w:color w:val="000000"/>
        </w:rPr>
        <w:t>sional y formación técnica. Lo que sigue si asumo que se refiere a DEI. De todas formas si lo leo así rapidamente no me parece claro.</w:t>
      </w:r>
    </w:p>
  </w:comment>
  <w:comment w:id="320" w:author="Celina Gioja" w:date="2024-03-07T19:28:00Z" w:initials="">
    <w:p w14:paraId="162CEB5A" w14:textId="77777777"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 suma mucho</w:t>
      </w:r>
    </w:p>
  </w:comment>
  <w:comment w:id="321" w:author="Celina Gioja" w:date="2024-03-07T19:31:00Z" w:initials="">
    <w:p w14:paraId="162CEB5B" w14:textId="77777777"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tener un comité dei para mejorar </w:t>
      </w:r>
      <w:r>
        <w:rPr>
          <w:rFonts w:ascii="Arial" w:eastAsia="Arial" w:hAnsi="Arial" w:cs="Arial"/>
          <w:color w:val="000000"/>
        </w:rPr>
        <w:t>la imagen puede ser visto como pinkwashing</w:t>
      </w:r>
    </w:p>
  </w:comment>
  <w:comment w:id="322" w:author="Celina Gioja" w:date="2024-03-07T19:30:00Z" w:initials="">
    <w:p w14:paraId="162CEB5C" w14:textId="77777777"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dudosa afirmación, la transparencia no se mejora con compromiso por la dei, de hecho si no está bien gestionada la puede empeorar</w:t>
      </w:r>
    </w:p>
  </w:comment>
  <w:comment w:id="323" w:author="Celina Gioja" w:date="2024-03-07T19:33:00Z" w:initials="">
    <w:p w14:paraId="162CEB5D" w14:textId="77777777"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esto es mas un beneficio de trabajar seriamente DEI que un posible objetivo del comite de diversidad</w:t>
      </w:r>
      <w:r>
        <w:rPr>
          <w:rFonts w:ascii="Arial" w:eastAsia="Arial" w:hAnsi="Arial" w:cs="Arial"/>
          <w:color w:val="000000"/>
        </w:rPr>
        <w:t>. Diria en todo caso que una buena practica es definir claramente con roles, responsabilidades y recursos el "gobernance" de los temas DEI</w:t>
      </w:r>
    </w:p>
  </w:comment>
  <w:comment w:id="324" w:author="Celina Gioja" w:date="2024-03-07T19:34:00Z" w:initials="">
    <w:p w14:paraId="162CEB5E" w14:textId="77777777"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lo veo mas cómo un</w:t>
      </w:r>
      <w:r>
        <w:rPr>
          <w:rFonts w:ascii="Arial" w:eastAsia="Arial" w:hAnsi="Arial" w:cs="Arial"/>
          <w:color w:val="000000"/>
        </w:rPr>
        <w:t xml:space="preserve"> tema a formarce que una responsabilidad del comite</w:t>
      </w:r>
    </w:p>
  </w:comment>
  <w:comment w:id="325" w:author="Fernanda Soledad Cortés" w:date="2024-03-01T22:24:00Z" w:initials="">
    <w:p w14:paraId="162CEB5F" w14:textId="77777777"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ahora ac</w:t>
      </w:r>
      <w:r>
        <w:rPr>
          <w:rFonts w:ascii="Arial" w:eastAsia="Arial" w:hAnsi="Arial" w:cs="Arial"/>
          <w:color w:val="000000"/>
        </w:rPr>
        <w:t>á veo que se retoma lo de establecer indicadores y evaluar el seguimiento.</w:t>
      </w:r>
    </w:p>
  </w:comment>
  <w:comment w:id="326" w:author="Celina Gioja" w:date="2024-03-07T19:42:00Z" w:initials="">
    <w:p w14:paraId="162CEB60" w14:textId="77777777"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esto existe en las empresas sin embargo la brecha salarial es real. </w:t>
      </w:r>
    </w:p>
    <w:p w14:paraId="162CEB61" w14:textId="77777777"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Debe garantizar el mismo salario por igual trabajo independientemente del género</w:t>
      </w:r>
    </w:p>
  </w:comment>
  <w:comment w:id="328" w:author="Celina Gioja" w:date="2024-03-07T19:45:00Z" w:initials="">
    <w:p w14:paraId="162CEB62" w14:textId="77777777"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esto es legal en Argentina, esta en la LCT</w:t>
      </w:r>
    </w:p>
  </w:comment>
  <w:comment w:id="327" w:author="Celina Gioja" w:date="2024-03-07T19:47:00Z" w:initials="">
    <w:p w14:paraId="162CEB63" w14:textId="77777777"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Sugiero diferenciar lo que son 1) tareas de cuidados del 2) acompañamiento en situaciones de temas de salud mental, violencia domesti</w:t>
      </w:r>
      <w:r>
        <w:rPr>
          <w:rFonts w:ascii="Arial" w:eastAsia="Arial" w:hAnsi="Arial" w:cs="Arial"/>
          <w:color w:val="000000"/>
        </w:rPr>
        <w:t>ca, de los 3) recreativos como cumpleaños y clubes</w:t>
      </w:r>
    </w:p>
  </w:comment>
  <w:comment w:id="329" w:author="Fernanda Soledad Cortés" w:date="2024-03-01T22:29:00Z" w:initials="">
    <w:p w14:paraId="162CEB64" w14:textId="77777777"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se muestra como beneficio pero no se lo pone como  una buena práctica. Son intervenciones especificas pero en los informes</w:t>
      </w:r>
      <w:r>
        <w:rPr>
          <w:rFonts w:ascii="Arial" w:eastAsia="Arial" w:hAnsi="Arial" w:cs="Arial"/>
          <w:color w:val="000000"/>
        </w:rPr>
        <w:t xml:space="preserve"> se las resalta como Buenas prácticas: </w:t>
      </w:r>
    </w:p>
    <w:p w14:paraId="162CEB65" w14:textId="77777777"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Políticas de promoción equilibradas e imparciales que garanticen oportunidades de promoción</w:t>
      </w:r>
    </w:p>
    <w:p w14:paraId="162CEB66" w14:textId="77777777"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Reclutamiento centrado en el desarrollo y la innovación para atraer y contratar a una mano de obra más diversa.</w:t>
      </w:r>
    </w:p>
  </w:comment>
  <w:comment w:id="330" w:author="Celina Gioja" w:date="2024-03-07T19:59:00Z" w:initials="">
    <w:p w14:paraId="162CEB67" w14:textId="77777777"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creo que se le dedica demasiada explicación. en la actualidad los procesos de mentoreo para mujeres son una herramienta que es usada para acelerar la </w:t>
      </w:r>
      <w:r>
        <w:rPr>
          <w:rFonts w:ascii="Arial" w:eastAsia="Arial" w:hAnsi="Arial" w:cs="Arial"/>
          <w:color w:val="000000"/>
        </w:rPr>
        <w:t>promoción a posiciones de liderazgo. me centraria en eso y sumaria beneficios para las mentoras, las mentees y las organizaciones de hacer estos programas.</w:t>
      </w:r>
    </w:p>
  </w:comment>
  <w:comment w:id="331" w:author="Celina Gioja" w:date="2024-03-07T20:02:00Z" w:initials="">
    <w:p w14:paraId="162CEB68" w14:textId="77777777" w:rsidR="0046383B" w:rsidRDefault="00AB0DC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sirven en la medida en la que haya un compromiso re</w:t>
      </w:r>
      <w:r>
        <w:rPr>
          <w:rFonts w:ascii="Arial" w:eastAsia="Arial" w:hAnsi="Arial" w:cs="Arial"/>
          <w:color w:val="000000"/>
        </w:rPr>
        <w:t>al de avanzar en la incorporación de una perspectiva de diversidad. sino producen algo que se llama "fatiga de los temas dei" .... que es basicamente "se dice mucho , se hace poco"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2CEB2F" w15:done="0"/>
  <w15:commentEx w15:paraId="162CEB30" w15:done="0"/>
  <w15:commentEx w15:paraId="61B98CB0" w15:paraIdParent="162CEB30" w15:done="0"/>
  <w15:commentEx w15:paraId="162CEB31" w15:done="0"/>
  <w15:commentEx w15:paraId="78BC8B11" w15:paraIdParent="162CEB31" w15:done="0"/>
  <w15:commentEx w15:paraId="162CEB33" w15:done="0"/>
  <w15:commentEx w15:paraId="2B11E58B" w15:paraIdParent="162CEB33" w15:done="0"/>
  <w15:commentEx w15:paraId="162CEB34" w15:done="0"/>
  <w15:commentEx w15:paraId="0C4B45DE" w15:paraIdParent="162CEB34" w15:done="0"/>
  <w15:commentEx w15:paraId="162CEB35" w15:done="0"/>
  <w15:commentEx w15:paraId="7B02F8BA" w15:paraIdParent="162CEB35" w15:done="0"/>
  <w15:commentEx w15:paraId="162CEB36" w15:done="0"/>
  <w15:commentEx w15:paraId="162CEB37" w15:done="0"/>
  <w15:commentEx w15:paraId="3009E156" w15:paraIdParent="162CEB37" w15:done="0"/>
  <w15:commentEx w15:paraId="162CEB38" w15:done="0"/>
  <w15:commentEx w15:paraId="162CEB39" w15:done="0"/>
  <w15:commentEx w15:paraId="39B03B8C" w15:paraIdParent="162CEB39" w15:done="0"/>
  <w15:commentEx w15:paraId="162CEB3A" w15:done="0"/>
  <w15:commentEx w15:paraId="162CEB3B" w15:done="0"/>
  <w15:commentEx w15:paraId="2918AF6A" w15:paraIdParent="162CEB3B" w15:done="0"/>
  <w15:commentEx w15:paraId="162CEB3C" w15:done="0"/>
  <w15:commentEx w15:paraId="162CEB3D" w15:done="0"/>
  <w15:commentEx w15:paraId="162CEB3E" w15:done="0"/>
  <w15:commentEx w15:paraId="162CEB3F" w15:done="0"/>
  <w15:commentEx w15:paraId="4027775C" w15:paraIdParent="162CEB3F" w15:done="0"/>
  <w15:commentEx w15:paraId="162CEB40" w15:done="0"/>
  <w15:commentEx w15:paraId="162CEB41" w15:done="0"/>
  <w15:commentEx w15:paraId="162CEB42" w15:done="0"/>
  <w15:commentEx w15:paraId="784A4F24" w15:paraIdParent="162CEB42" w15:done="0"/>
  <w15:commentEx w15:paraId="162CEB43" w15:done="0"/>
  <w15:commentEx w15:paraId="1897097F" w15:paraIdParent="162CEB43" w15:done="0"/>
  <w15:commentEx w15:paraId="162CEB44" w15:done="0"/>
  <w15:commentEx w15:paraId="162CEB45" w15:done="0"/>
  <w15:commentEx w15:paraId="7F990F8C" w15:paraIdParent="162CEB45" w15:done="0"/>
  <w15:commentEx w15:paraId="162CEB46" w15:done="0"/>
  <w15:commentEx w15:paraId="162CEB47" w15:done="0"/>
  <w15:commentEx w15:paraId="162CEB48" w15:done="0"/>
  <w15:commentEx w15:paraId="162CEB49" w15:done="0"/>
  <w15:commentEx w15:paraId="162CEB4A" w15:done="0"/>
  <w15:commentEx w15:paraId="162CEB4B" w15:done="0"/>
  <w15:commentEx w15:paraId="162CEB4C" w15:done="0"/>
  <w15:commentEx w15:paraId="51A55D72" w15:paraIdParent="162CEB4C" w15:done="0"/>
  <w15:commentEx w15:paraId="162CEB4D" w15:done="0"/>
  <w15:commentEx w15:paraId="162CEB4E" w15:done="0"/>
  <w15:commentEx w15:paraId="162CEB4F" w15:done="0"/>
  <w15:commentEx w15:paraId="162CEB50" w15:done="0"/>
  <w15:commentEx w15:paraId="162CEB51" w15:done="0"/>
  <w15:commentEx w15:paraId="19361D29" w15:paraIdParent="162CEB51" w15:done="0"/>
  <w15:commentEx w15:paraId="162CEB52" w15:done="0"/>
  <w15:commentEx w15:paraId="3584B190" w15:paraIdParent="162CEB52" w15:done="0"/>
  <w15:commentEx w15:paraId="162CEB53" w15:done="0"/>
  <w15:commentEx w15:paraId="60ED84BA" w15:paraIdParent="162CEB53" w15:done="0"/>
  <w15:commentEx w15:paraId="162CEB54" w15:done="0"/>
  <w15:commentEx w15:paraId="162CEB55" w15:done="0"/>
  <w15:commentEx w15:paraId="162CEB56" w15:done="0"/>
  <w15:commentEx w15:paraId="162CEB57" w15:done="0"/>
  <w15:commentEx w15:paraId="162CEB58" w15:done="0"/>
  <w15:commentEx w15:paraId="162CEB59" w15:done="0"/>
  <w15:commentEx w15:paraId="162CEB5A" w15:done="0"/>
  <w15:commentEx w15:paraId="162CEB5B" w15:done="0"/>
  <w15:commentEx w15:paraId="162CEB5C" w15:done="0"/>
  <w15:commentEx w15:paraId="162CEB5D" w15:done="0"/>
  <w15:commentEx w15:paraId="162CEB5E" w15:done="0"/>
  <w15:commentEx w15:paraId="162CEB5F" w15:done="0"/>
  <w15:commentEx w15:paraId="162CEB61" w15:done="0"/>
  <w15:commentEx w15:paraId="162CEB62" w15:done="0"/>
  <w15:commentEx w15:paraId="162CEB63" w15:done="0"/>
  <w15:commentEx w15:paraId="162CEB66" w15:done="0"/>
  <w15:commentEx w15:paraId="162CEB67" w15:done="0"/>
  <w15:commentEx w15:paraId="162CEB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B8EE42" w16cex:dateUtc="2024-04-04T12:15:00Z"/>
  <w16cex:commentExtensible w16cex:durableId="29B8EE49" w16cex:dateUtc="2024-04-04T12:15:00Z"/>
  <w16cex:commentExtensible w16cex:durableId="29B8F042" w16cex:dateUtc="2024-04-04T12:24:00Z"/>
  <w16cex:commentExtensible w16cex:durableId="29B8F051" w16cex:dateUtc="2024-04-04T12:24:00Z"/>
  <w16cex:commentExtensible w16cex:durableId="29B8F1EA" w16cex:dateUtc="2024-04-04T12:31:00Z"/>
  <w16cex:commentExtensible w16cex:durableId="29B8F1FE" w16cex:dateUtc="2024-04-04T12:31:00Z"/>
  <w16cex:commentExtensible w16cex:durableId="29B8F235" w16cex:dateUtc="2024-04-04T12:32:00Z"/>
  <w16cex:commentExtensible w16cex:durableId="29B8F32B" w16cex:dateUtc="2024-04-04T12:36:00Z"/>
  <w16cex:commentExtensible w16cex:durableId="29B8FB80" w16cex:dateUtc="2024-04-04T13:12:00Z"/>
  <w16cex:commentExtensible w16cex:durableId="29B8FB89" w16cex:dateUtc="2024-04-04T13:12:00Z"/>
  <w16cex:commentExtensible w16cex:durableId="29B8FBED" w16cex:dateUtc="2024-04-04T13:14:00Z"/>
  <w16cex:commentExtensible w16cex:durableId="29B9031A" w16cex:dateUtc="2024-04-04T13:44:00Z"/>
  <w16cex:commentExtensible w16cex:durableId="29B91915" w16cex:dateUtc="2024-04-04T15:18:00Z"/>
  <w16cex:commentExtensible w16cex:durableId="29B94709" w16cex:dateUtc="2024-04-04T18:34:00Z"/>
  <w16cex:commentExtensible w16cex:durableId="29B94792" w16cex:dateUtc="2024-04-04T18:36:00Z"/>
  <w16cex:commentExtensible w16cex:durableId="29B94888" w16cex:dateUtc="2024-04-04T18: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2CEB2F" w16cid:durableId="29B8ED8E"/>
  <w16cid:commentId w16cid:paraId="162CEB30" w16cid:durableId="29B8ED8D"/>
  <w16cid:commentId w16cid:paraId="61B98CB0" w16cid:durableId="29B8EE42"/>
  <w16cid:commentId w16cid:paraId="162CEB31" w16cid:durableId="29B8ED8C"/>
  <w16cid:commentId w16cid:paraId="78BC8B11" w16cid:durableId="29B8EE49"/>
  <w16cid:commentId w16cid:paraId="162CEB33" w16cid:durableId="29B8ED8A"/>
  <w16cid:commentId w16cid:paraId="2B11E58B" w16cid:durableId="29B8F042"/>
  <w16cid:commentId w16cid:paraId="162CEB34" w16cid:durableId="29B8ED89"/>
  <w16cid:commentId w16cid:paraId="0C4B45DE" w16cid:durableId="29B8F051"/>
  <w16cid:commentId w16cid:paraId="162CEB35" w16cid:durableId="29B8ED88"/>
  <w16cid:commentId w16cid:paraId="7B02F8BA" w16cid:durableId="29B8F1EA"/>
  <w16cid:commentId w16cid:paraId="162CEB36" w16cid:durableId="29B8ED87"/>
  <w16cid:commentId w16cid:paraId="162CEB37" w16cid:durableId="29B8ED86"/>
  <w16cid:commentId w16cid:paraId="3009E156" w16cid:durableId="29B8F1FE"/>
  <w16cid:commentId w16cid:paraId="162CEB38" w16cid:durableId="29B8ED85"/>
  <w16cid:commentId w16cid:paraId="162CEB39" w16cid:durableId="29B8ED84"/>
  <w16cid:commentId w16cid:paraId="39B03B8C" w16cid:durableId="29B8F235"/>
  <w16cid:commentId w16cid:paraId="162CEB3A" w16cid:durableId="29B8ED83"/>
  <w16cid:commentId w16cid:paraId="162CEB3B" w16cid:durableId="29B8ED82"/>
  <w16cid:commentId w16cid:paraId="2918AF6A" w16cid:durableId="29B8F32B"/>
  <w16cid:commentId w16cid:paraId="162CEB3C" w16cid:durableId="29B8ED81"/>
  <w16cid:commentId w16cid:paraId="162CEB3D" w16cid:durableId="29B8ED80"/>
  <w16cid:commentId w16cid:paraId="162CEB3E" w16cid:durableId="29B8ED7F"/>
  <w16cid:commentId w16cid:paraId="162CEB3F" w16cid:durableId="29B8ED7E"/>
  <w16cid:commentId w16cid:paraId="4027775C" w16cid:durableId="29B8FB80"/>
  <w16cid:commentId w16cid:paraId="162CEB40" w16cid:durableId="29B8ED7D"/>
  <w16cid:commentId w16cid:paraId="162CEB41" w16cid:durableId="29B8ED7C"/>
  <w16cid:commentId w16cid:paraId="162CEB42" w16cid:durableId="29B8ED7B"/>
  <w16cid:commentId w16cid:paraId="784A4F24" w16cid:durableId="29B8FB89"/>
  <w16cid:commentId w16cid:paraId="162CEB43" w16cid:durableId="29B8ED7A"/>
  <w16cid:commentId w16cid:paraId="1897097F" w16cid:durableId="29B8FBED"/>
  <w16cid:commentId w16cid:paraId="162CEB44" w16cid:durableId="29B8ED79"/>
  <w16cid:commentId w16cid:paraId="162CEB45" w16cid:durableId="29B8ED78"/>
  <w16cid:commentId w16cid:paraId="7F990F8C" w16cid:durableId="29B9031A"/>
  <w16cid:commentId w16cid:paraId="162CEB46" w16cid:durableId="29B8ED77"/>
  <w16cid:commentId w16cid:paraId="162CEB47" w16cid:durableId="29B8ED76"/>
  <w16cid:commentId w16cid:paraId="162CEB48" w16cid:durableId="29B8ED75"/>
  <w16cid:commentId w16cid:paraId="162CEB49" w16cid:durableId="29B8ED74"/>
  <w16cid:commentId w16cid:paraId="162CEB4A" w16cid:durableId="29B8ED73"/>
  <w16cid:commentId w16cid:paraId="162CEB4B" w16cid:durableId="29B8ED72"/>
  <w16cid:commentId w16cid:paraId="162CEB4C" w16cid:durableId="29B8ED71"/>
  <w16cid:commentId w16cid:paraId="51A55D72" w16cid:durableId="29B91915"/>
  <w16cid:commentId w16cid:paraId="162CEB4D" w16cid:durableId="29B8ED70"/>
  <w16cid:commentId w16cid:paraId="162CEB4E" w16cid:durableId="29B8ED6F"/>
  <w16cid:commentId w16cid:paraId="162CEB4F" w16cid:durableId="29B8ED6E"/>
  <w16cid:commentId w16cid:paraId="162CEB50" w16cid:durableId="29B8ED6D"/>
  <w16cid:commentId w16cid:paraId="162CEB51" w16cid:durableId="29B8ED6C"/>
  <w16cid:commentId w16cid:paraId="19361D29" w16cid:durableId="29B94709"/>
  <w16cid:commentId w16cid:paraId="162CEB52" w16cid:durableId="29B8ED6B"/>
  <w16cid:commentId w16cid:paraId="3584B190" w16cid:durableId="29B94792"/>
  <w16cid:commentId w16cid:paraId="162CEB53" w16cid:durableId="29B8ED6A"/>
  <w16cid:commentId w16cid:paraId="60ED84BA" w16cid:durableId="29B94888"/>
  <w16cid:commentId w16cid:paraId="162CEB54" w16cid:durableId="29B8ED69"/>
  <w16cid:commentId w16cid:paraId="162CEB55" w16cid:durableId="29B8ED68"/>
  <w16cid:commentId w16cid:paraId="162CEB56" w16cid:durableId="29B8ED67"/>
  <w16cid:commentId w16cid:paraId="162CEB57" w16cid:durableId="29B8ED66"/>
  <w16cid:commentId w16cid:paraId="162CEB58" w16cid:durableId="29B8ED65"/>
  <w16cid:commentId w16cid:paraId="162CEB59" w16cid:durableId="29B8ED64"/>
  <w16cid:commentId w16cid:paraId="162CEB5A" w16cid:durableId="29B8ED63"/>
  <w16cid:commentId w16cid:paraId="162CEB5B" w16cid:durableId="29B8ED62"/>
  <w16cid:commentId w16cid:paraId="162CEB5C" w16cid:durableId="29B8ED61"/>
  <w16cid:commentId w16cid:paraId="162CEB5D" w16cid:durableId="29B8ED60"/>
  <w16cid:commentId w16cid:paraId="162CEB5E" w16cid:durableId="29B8ED5F"/>
  <w16cid:commentId w16cid:paraId="162CEB5F" w16cid:durableId="29B8ED5E"/>
  <w16cid:commentId w16cid:paraId="162CEB61" w16cid:durableId="29B8ED5D"/>
  <w16cid:commentId w16cid:paraId="162CEB62" w16cid:durableId="29B8ED5C"/>
  <w16cid:commentId w16cid:paraId="162CEB63" w16cid:durableId="29B8ED5B"/>
  <w16cid:commentId w16cid:paraId="162CEB66" w16cid:durableId="29B8ED5A"/>
  <w16cid:commentId w16cid:paraId="162CEB67" w16cid:durableId="29B8ED59"/>
  <w16cid:commentId w16cid:paraId="162CEB68" w16cid:durableId="29B8ED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CEB79" w14:textId="77777777" w:rsidR="00000000" w:rsidRDefault="00AB0DCF">
      <w:pPr>
        <w:spacing w:after="0" w:line="240" w:lineRule="auto"/>
      </w:pPr>
      <w:r>
        <w:separator/>
      </w:r>
    </w:p>
  </w:endnote>
  <w:endnote w:type="continuationSeparator" w:id="0">
    <w:p w14:paraId="162CEB7B" w14:textId="77777777" w:rsidR="00000000" w:rsidRDefault="00AB0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aleway">
    <w:charset w:val="00"/>
    <w:family w:val="auto"/>
    <w:pitch w:val="variable"/>
    <w:sig w:usb0="A00002FF" w:usb1="5000205B" w:usb2="00000000" w:usb3="00000000" w:csb0="00000197" w:csb1="00000000"/>
  </w:font>
  <w:font w:name="Source Serif Pro">
    <w:charset w:val="00"/>
    <w:family w:val="roman"/>
    <w:pitch w:val="variable"/>
    <w:sig w:usb0="20000287" w:usb1="02000003" w:usb2="00000000" w:usb3="00000000" w:csb0="0000019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CEB71" w14:textId="77777777" w:rsidR="0046383B" w:rsidRDefault="00AB0DCF">
    <w:pPr>
      <w:pBdr>
        <w:top w:val="nil"/>
        <w:left w:val="nil"/>
        <w:bottom w:val="nil"/>
        <w:right w:val="nil"/>
        <w:between w:val="nil"/>
      </w:pBdr>
      <w:tabs>
        <w:tab w:val="center" w:pos="4252"/>
        <w:tab w:val="right" w:pos="8504"/>
      </w:tabs>
      <w:spacing w:after="0" w:line="240" w:lineRule="auto"/>
      <w:rPr>
        <w:color w:val="000000"/>
      </w:rPr>
    </w:pPr>
    <w:r>
      <w:rPr>
        <w:noProof/>
      </w:rPr>
      <mc:AlternateContent>
        <mc:Choice Requires="wps">
          <w:drawing>
            <wp:anchor distT="0" distB="0" distL="0" distR="0" simplePos="0" relativeHeight="251663360" behindDoc="0" locked="0" layoutInCell="1" hidden="0" allowOverlap="1" wp14:anchorId="162CEB7B" wp14:editId="162CEB7C">
              <wp:simplePos x="0" y="0"/>
              <wp:positionH relativeFrom="column">
                <wp:posOffset>4940300</wp:posOffset>
              </wp:positionH>
              <wp:positionV relativeFrom="paragraph">
                <wp:posOffset>0</wp:posOffset>
              </wp:positionV>
              <wp:extent cx="453390" cy="453390"/>
              <wp:effectExtent l="0" t="0" r="0" b="0"/>
              <wp:wrapSquare wrapText="bothSides" distT="0" distB="0" distL="0" distR="0"/>
              <wp:docPr id="12" name="" descr="Documento: YPF-Público"/>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162CEB88" w14:textId="77777777" w:rsidR="0046383B" w:rsidRDefault="00AB0DCF">
                          <w:pPr>
                            <w:spacing w:line="258" w:lineRule="auto"/>
                            <w:textDirection w:val="btLr"/>
                          </w:pPr>
                          <w:r>
                            <w:rPr>
                              <w:color w:val="000000"/>
                              <w:sz w:val="20"/>
                            </w:rPr>
                            <w:t>Documento: YPF-Público</w:t>
                          </w:r>
                        </w:p>
                      </w:txbxContent>
                    </wps:txbx>
                    <wps:bodyPr spcFirstLastPara="1" wrap="square" lIns="0" tIns="0" rIns="63500" bIns="0" anchor="t" anchorCtr="0">
                      <a:noAutofit/>
                    </wps:bodyPr>
                  </wps:wsp>
                </a:graphicData>
              </a:graphic>
            </wp:anchor>
          </w:drawing>
        </mc:Choice>
        <mc:Fallback>
          <w:pict>
            <v:rect w14:anchorId="162CEB7B" id="_x0000_s1028" alt="Documento: YPF-Público" style="position:absolute;margin-left:389pt;margin-top:0;width:35.7pt;height:35.7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" filled="f" stroked="f">
              <v:textbox inset="0,0,5pt,0">
                <w:txbxContent>
                  <w:p w14:paraId="162CEB88" w14:textId="77777777" w:rsidR="0046383B" w:rsidRDefault="00AB0DCF">
                    <w:pPr>
                      <w:spacing w:line="258" w:lineRule="auto"/>
                      <w:textDirection w:val="btLr"/>
                    </w:pPr>
                    <w:r>
                      <w:rPr>
                        <w:color w:val="000000"/>
                        <w:sz w:val="20"/>
                      </w:rPr>
                      <w:t>Documento: YPF-Público</w:t>
                    </w:r>
                  </w:p>
                </w:txbxContent>
              </v:textbox>
              <w10:wrap type="squar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CEB72" w14:textId="00B42224" w:rsidR="0046383B" w:rsidRDefault="00AB0DCF">
    <w:pPr>
      <w:pBdr>
        <w:top w:val="nil"/>
        <w:left w:val="nil"/>
        <w:bottom w:val="nil"/>
        <w:right w:val="nil"/>
        <w:between w:val="nil"/>
      </w:pBdr>
      <w:tabs>
        <w:tab w:val="center" w:pos="4252"/>
        <w:tab w:val="right" w:pos="8504"/>
      </w:tabs>
      <w:spacing w:after="0" w:line="240" w:lineRule="auto"/>
      <w:rPr>
        <w:color w:val="000000"/>
      </w:rPr>
    </w:pPr>
    <w:del w:id="332" w:author="Cordero, Evangelina Natalia" w:date="2024-04-04T15:26:00Z">
      <w:r w:rsidDel="00531DF3">
        <w:rPr>
          <w:noProof/>
        </w:rPr>
        <mc:AlternateContent>
          <mc:Choice Requires="wps">
            <w:drawing>
              <wp:anchor distT="0" distB="0" distL="0" distR="0" simplePos="0" relativeHeight="251661312" behindDoc="0" locked="0" layoutInCell="1" hidden="0" allowOverlap="1" wp14:anchorId="162CEB7D" wp14:editId="198E5D21">
                <wp:simplePos x="0" y="0"/>
                <wp:positionH relativeFrom="column">
                  <wp:posOffset>4940300</wp:posOffset>
                </wp:positionH>
                <wp:positionV relativeFrom="paragraph">
                  <wp:posOffset>0</wp:posOffset>
                </wp:positionV>
                <wp:extent cx="453390" cy="453390"/>
                <wp:effectExtent l="0" t="0" r="0" b="0"/>
                <wp:wrapSquare wrapText="bothSides" distT="0" distB="0" distL="0" distR="0"/>
                <wp:docPr id="13" name="" descr="Documento: YPF-Público"/>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162CEB86" w14:textId="3B4118C5" w:rsidR="0046383B" w:rsidRDefault="00AB0DCF">
                            <w:pPr>
                              <w:spacing w:line="258" w:lineRule="auto"/>
                              <w:textDirection w:val="btLr"/>
                            </w:pPr>
                            <w:del w:id="333" w:author="Cordero, Evangelina Natalia" w:date="2024-04-04T15:26:00Z">
                              <w:r w:rsidDel="00531DF3">
                                <w:rPr>
                                  <w:color w:val="000000"/>
                                  <w:sz w:val="20"/>
                                </w:rPr>
                                <w:delText>Documento: YPF-</w:delText>
                              </w:r>
                            </w:del>
                            <w:r>
                              <w:rPr>
                                <w:color w:val="000000"/>
                                <w:sz w:val="20"/>
                              </w:rPr>
                              <w:t>Público</w:t>
                            </w:r>
                          </w:p>
                        </w:txbxContent>
                      </wps:txbx>
                      <wps:bodyPr spcFirstLastPara="1" wrap="square" lIns="0" tIns="0" rIns="63500" bIns="0" anchor="t" anchorCtr="0">
                        <a:noAutofit/>
                      </wps:bodyPr>
                    </wps:wsp>
                  </a:graphicData>
                </a:graphic>
              </wp:anchor>
            </w:drawing>
          </mc:Choice>
          <mc:Fallback>
            <w:pict>
              <v:rect w14:anchorId="162CEB7D" id="_x0000_s1029" alt="Documento: YPF-Público" style="position:absolute;margin-left:389pt;margin-top:0;width:35.7pt;height:35.7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" filled="f" stroked="f">
                <v:textbox inset="0,0,5pt,0">
                  <w:txbxContent>
                    <w:p w14:paraId="162CEB86" w14:textId="3B4118C5" w:rsidR="0046383B" w:rsidRDefault="00AB0DCF">
                      <w:pPr>
                        <w:spacing w:line="258" w:lineRule="auto"/>
                        <w:textDirection w:val="btLr"/>
                      </w:pPr>
                      <w:del w:id="334" w:author="Cordero, Evangelina Natalia" w:date="2024-04-04T15:26:00Z">
                        <w:r w:rsidDel="00531DF3">
                          <w:rPr>
                            <w:color w:val="000000"/>
                            <w:sz w:val="20"/>
                          </w:rPr>
                          <w:delText>Documento: YPF-</w:delText>
                        </w:r>
                      </w:del>
                      <w:r>
                        <w:rPr>
                          <w:color w:val="000000"/>
                          <w:sz w:val="20"/>
                        </w:rPr>
                        <w:t>Público</w:t>
                      </w:r>
                    </w:p>
                  </w:txbxContent>
                </v:textbox>
                <w10:wrap type="square"/>
              </v:rect>
            </w:pict>
          </mc:Fallback>
        </mc:AlternateContent>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CEB74" w14:textId="77777777" w:rsidR="0046383B" w:rsidRDefault="00AB0DCF">
    <w:pPr>
      <w:pBdr>
        <w:top w:val="nil"/>
        <w:left w:val="nil"/>
        <w:bottom w:val="nil"/>
        <w:right w:val="nil"/>
        <w:between w:val="nil"/>
      </w:pBdr>
      <w:tabs>
        <w:tab w:val="center" w:pos="4252"/>
        <w:tab w:val="right" w:pos="8504"/>
      </w:tabs>
      <w:spacing w:after="0" w:line="240" w:lineRule="auto"/>
      <w:rPr>
        <w:color w:val="000000"/>
      </w:rPr>
    </w:pPr>
    <w:r>
      <w:rPr>
        <w:noProof/>
      </w:rPr>
      <mc:AlternateContent>
        <mc:Choice Requires="wps">
          <w:drawing>
            <wp:anchor distT="0" distB="0" distL="0" distR="0" simplePos="0" relativeHeight="251662336" behindDoc="0" locked="0" layoutInCell="1" hidden="0" allowOverlap="1" wp14:anchorId="162CEB81" wp14:editId="162CEB82">
              <wp:simplePos x="0" y="0"/>
              <wp:positionH relativeFrom="column">
                <wp:posOffset>4940300</wp:posOffset>
              </wp:positionH>
              <wp:positionV relativeFrom="paragraph">
                <wp:posOffset>0</wp:posOffset>
              </wp:positionV>
              <wp:extent cx="453390" cy="453390"/>
              <wp:effectExtent l="0" t="0" r="0" b="0"/>
              <wp:wrapSquare wrapText="bothSides" distT="0" distB="0" distL="0" distR="0"/>
              <wp:docPr id="14" name="" descr="Documento: YPF-Público"/>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162CEB87" w14:textId="77777777" w:rsidR="0046383B" w:rsidRDefault="00AB0DCF">
                          <w:pPr>
                            <w:spacing w:line="258" w:lineRule="auto"/>
                            <w:textDirection w:val="btLr"/>
                          </w:pPr>
                          <w:r>
                            <w:rPr>
                              <w:color w:val="000000"/>
                              <w:sz w:val="20"/>
                            </w:rPr>
                            <w:t>Documento: YPF-Público</w:t>
                          </w:r>
                        </w:p>
                      </w:txbxContent>
                    </wps:txbx>
                    <wps:bodyPr spcFirstLastPara="1" wrap="square" lIns="0" tIns="0" rIns="63500" bIns="0" anchor="t" anchorCtr="0">
                      <a:noAutofit/>
                    </wps:bodyPr>
                  </wps:wsp>
                </a:graphicData>
              </a:graphic>
            </wp:anchor>
          </w:drawing>
        </mc:Choice>
        <mc:Fallback>
          <w:pict>
            <v:rect w14:anchorId="162CEB81" id="_x0000_s1031" alt="Documento: YPF-Público" style="position:absolute;margin-left:389pt;margin-top:0;width:35.7pt;height:35.7pt;z-index:2516623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" filled="f" stroked="f">
              <v:textbox inset="0,0,5pt,0">
                <w:txbxContent>
                  <w:p w14:paraId="162CEB87" w14:textId="77777777" w:rsidR="0046383B" w:rsidRDefault="00AB0DCF">
                    <w:pPr>
                      <w:spacing w:line="258" w:lineRule="auto"/>
                      <w:textDirection w:val="btLr"/>
                    </w:pPr>
                    <w:r>
                      <w:rPr>
                        <w:color w:val="000000"/>
                        <w:sz w:val="20"/>
                      </w:rPr>
                      <w:t>Documento: YPF-Público</w:t>
                    </w: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CEB75" w14:textId="77777777" w:rsidR="00000000" w:rsidRDefault="00AB0DCF">
      <w:pPr>
        <w:spacing w:after="0" w:line="240" w:lineRule="auto"/>
      </w:pPr>
      <w:r>
        <w:separator/>
      </w:r>
    </w:p>
  </w:footnote>
  <w:footnote w:type="continuationSeparator" w:id="0">
    <w:p w14:paraId="162CEB77" w14:textId="77777777" w:rsidR="00000000" w:rsidRDefault="00AB0D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CEB69" w14:textId="77777777" w:rsidR="0046383B" w:rsidRDefault="00AB0DCF">
    <w:pPr>
      <w:pBdr>
        <w:top w:val="nil"/>
        <w:left w:val="nil"/>
        <w:bottom w:val="nil"/>
        <w:right w:val="nil"/>
        <w:between w:val="nil"/>
      </w:pBdr>
      <w:tabs>
        <w:tab w:val="center" w:pos="4252"/>
        <w:tab w:val="right" w:pos="8504"/>
      </w:tabs>
      <w:spacing w:after="0" w:line="240" w:lineRule="auto"/>
      <w:rPr>
        <w:color w:val="000000"/>
      </w:rPr>
    </w:pPr>
    <w:r>
      <w:rPr>
        <w:noProof/>
      </w:rPr>
      <mc:AlternateContent>
        <mc:Choice Requires="wps">
          <w:drawing>
            <wp:anchor distT="0" distB="0" distL="0" distR="0" simplePos="0" relativeHeight="251660288" behindDoc="0" locked="0" layoutInCell="1" hidden="0" allowOverlap="1" wp14:anchorId="162CEB75" wp14:editId="162CEB76">
              <wp:simplePos x="0" y="0"/>
              <wp:positionH relativeFrom="column">
                <wp:posOffset>4940300</wp:posOffset>
              </wp:positionH>
              <wp:positionV relativeFrom="paragraph">
                <wp:posOffset>0</wp:posOffset>
              </wp:positionV>
              <wp:extent cx="453390" cy="453390"/>
              <wp:effectExtent l="0" t="0" r="0" b="0"/>
              <wp:wrapSquare wrapText="bothSides" distT="0" distB="0" distL="0" distR="0"/>
              <wp:docPr id="9" name="" descr="Documento: YPF-Público"/>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162CEB85" w14:textId="77777777" w:rsidR="0046383B" w:rsidRDefault="00AB0DCF">
                          <w:pPr>
                            <w:spacing w:line="258" w:lineRule="auto"/>
                            <w:textDirection w:val="btLr"/>
                          </w:pPr>
                          <w:r>
                            <w:rPr>
                              <w:color w:val="000000"/>
                              <w:sz w:val="20"/>
                            </w:rPr>
                            <w:t>Documento: YPF-Público</w:t>
                          </w:r>
                        </w:p>
                      </w:txbxContent>
                    </wps:txbx>
                    <wps:bodyPr spcFirstLastPara="1" wrap="square" lIns="0" tIns="0" rIns="63500" bIns="0" anchor="t" anchorCtr="0">
                      <a:noAutofit/>
                    </wps:bodyPr>
                  </wps:wsp>
                </a:graphicData>
              </a:graphic>
            </wp:anchor>
          </w:drawing>
        </mc:Choice>
        <mc:Fallback>
          <w:pict>
            <v:rect w14:anchorId="162CEB75" id="_x0000_s1026" alt="Documento: YPF-Público" style="position:absolute;margin-left:389pt;margin-top:0;width:35.7pt;height:35.7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" filled="f" stroked="f">
              <v:textbox inset="0,0,5pt,0">
                <w:txbxContent>
                  <w:p w14:paraId="162CEB85" w14:textId="77777777" w:rsidR="0046383B" w:rsidRDefault="00AB0DCF">
                    <w:pPr>
                      <w:spacing w:line="258" w:lineRule="auto"/>
                      <w:textDirection w:val="btLr"/>
                    </w:pPr>
                    <w:r>
                      <w:rPr>
                        <w:color w:val="000000"/>
                        <w:sz w:val="20"/>
                      </w:rPr>
                      <w:t>Documento: YPF-Público</w:t>
                    </w:r>
                  </w:p>
                </w:txbxContent>
              </v:textbox>
              <w10:wrap type="squar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CEB6A" w14:textId="77777777" w:rsidR="0046383B" w:rsidRDefault="00AB0DCF">
    <w:pPr>
      <w:pBdr>
        <w:top w:val="nil"/>
        <w:left w:val="nil"/>
        <w:bottom w:val="nil"/>
        <w:right w:val="nil"/>
        <w:between w:val="nil"/>
      </w:pBdr>
      <w:tabs>
        <w:tab w:val="center" w:pos="4252"/>
        <w:tab w:val="right" w:pos="8504"/>
      </w:tabs>
      <w:spacing w:after="0" w:line="240" w:lineRule="auto"/>
      <w:jc w:val="both"/>
      <w:rPr>
        <w:b/>
        <w:color w:val="4472C4"/>
      </w:rPr>
    </w:pPr>
    <w:r>
      <w:rPr>
        <w:color w:val="000000"/>
      </w:rPr>
      <w:t xml:space="preserve">          </w:t>
    </w:r>
    <w:r>
      <w:rPr>
        <w:b/>
        <w:color w:val="000000"/>
      </w:rPr>
      <w:t xml:space="preserve">PRÁCTICA </w:t>
    </w:r>
    <w:r>
      <w:rPr>
        <w:b/>
        <w:color w:val="4472C4"/>
      </w:rPr>
      <w:t>RECOMENDADA</w:t>
    </w:r>
    <w:r>
      <w:rPr>
        <w:b/>
        <w:color w:val="4472C4"/>
      </w:rPr>
      <w:tab/>
    </w:r>
    <w:r>
      <w:rPr>
        <w:b/>
        <w:color w:val="4472C4"/>
      </w:rPr>
      <w:tab/>
    </w:r>
    <w:r>
      <w:rPr>
        <w:noProof/>
        <w:color w:val="000000"/>
      </w:rPr>
      <w:drawing>
        <wp:inline distT="0" distB="0" distL="0" distR="0" wp14:anchorId="162CEB77" wp14:editId="162CEB78">
          <wp:extent cx="926350" cy="730164"/>
          <wp:effectExtent l="0" t="0" r="0" b="0"/>
          <wp:docPr id="1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
                  <a:srcRect/>
                  <a:stretch>
                    <a:fillRect/>
                  </a:stretch>
                </pic:blipFill>
                <pic:spPr>
                  <a:xfrm>
                    <a:off x="0" y="0"/>
                    <a:ext cx="926350" cy="730164"/>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162CEB79" wp14:editId="162CEB7A">
              <wp:simplePos x="0" y="0"/>
              <wp:positionH relativeFrom="column">
                <wp:posOffset>2184400</wp:posOffset>
              </wp:positionH>
              <wp:positionV relativeFrom="paragraph">
                <wp:posOffset>-292099</wp:posOffset>
              </wp:positionV>
              <wp:extent cx="3203575" cy="212725"/>
              <wp:effectExtent l="0" t="0" r="0" b="0"/>
              <wp:wrapNone/>
              <wp:docPr id="10" name=""/>
              <wp:cNvGraphicFramePr/>
              <a:graphic xmlns:a="http://schemas.openxmlformats.org/drawingml/2006/main">
                <a:graphicData uri="http://schemas.microsoft.com/office/word/2010/wordprocessingShape">
                  <wps:wsp>
                    <wps:cNvSpPr/>
                    <wps:spPr>
                      <a:xfrm>
                        <a:off x="3748975" y="3678400"/>
                        <a:ext cx="3194050" cy="203200"/>
                      </a:xfrm>
                      <a:prstGeom prst="rect">
                        <a:avLst/>
                      </a:prstGeom>
                      <a:gradFill>
                        <a:gsLst>
                          <a:gs pos="0">
                            <a:srgbClr val="92AAEA"/>
                          </a:gs>
                          <a:gs pos="50000">
                            <a:srgbClr val="BDCAF0"/>
                          </a:gs>
                          <a:gs pos="100000">
                            <a:srgbClr val="DEE4F7"/>
                          </a:gs>
                        </a:gsLst>
                        <a:lin ang="10800000" scaled="0"/>
                      </a:gradFill>
                      <a:ln>
                        <a:noFill/>
                      </a:ln>
                    </wps:spPr>
                    <wps:txbx>
                      <w:txbxContent>
                        <w:p w14:paraId="162CEB83" w14:textId="77777777" w:rsidR="0046383B" w:rsidRDefault="0046383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62CEB79" id="_x0000_s1027" style="position:absolute;left:0;text-align:left;margin-left:172pt;margin-top:-23pt;width:252.25pt;height:16.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" fillcolor="#92aaea" stroked="f">
              <v:fill color2="#dee4f7" angle="270" colors="0 #92aaea;.5 #bdcaf0;1 #dee4f7" focus="100%" type="gradient">
                <o:fill v:ext="view" type="gradientUnscaled"/>
              </v:fill>
              <v:textbox inset="2.53958mm,2.53958mm,2.53958mm,2.53958mm">
                <w:txbxContent>
                  <w:p w14:paraId="162CEB83" w14:textId="77777777" w:rsidR="0046383B" w:rsidRDefault="0046383B">
                    <w:pPr>
                      <w:spacing w:after="0" w:line="240" w:lineRule="auto"/>
                      <w:textDirection w:val="btLr"/>
                    </w:pPr>
                  </w:p>
                </w:txbxContent>
              </v:textbox>
            </v:rect>
          </w:pict>
        </mc:Fallback>
      </mc:AlternateContent>
    </w:r>
  </w:p>
  <w:p w14:paraId="162CEB6B" w14:textId="77777777" w:rsidR="0046383B" w:rsidRDefault="0046383B">
    <w:pPr>
      <w:pBdr>
        <w:top w:val="nil"/>
        <w:left w:val="nil"/>
        <w:bottom w:val="nil"/>
        <w:right w:val="nil"/>
        <w:between w:val="nil"/>
      </w:pBdr>
      <w:tabs>
        <w:tab w:val="center" w:pos="4252"/>
        <w:tab w:val="right" w:pos="8504"/>
      </w:tabs>
      <w:spacing w:after="0" w:line="240" w:lineRule="auto"/>
      <w:jc w:val="both"/>
      <w:rPr>
        <w:b/>
        <w:color w:val="4472C4"/>
      </w:rPr>
    </w:pPr>
  </w:p>
  <w:tbl>
    <w:tblPr>
      <w:tblStyle w:val="1"/>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2265"/>
      <w:gridCol w:w="2832"/>
    </w:tblGrid>
    <w:tr w:rsidR="0046383B" w14:paraId="162CEB6F" w14:textId="77777777">
      <w:tc>
        <w:tcPr>
          <w:tcW w:w="3397" w:type="dxa"/>
        </w:tcPr>
        <w:p w14:paraId="162CEB6C" w14:textId="77777777" w:rsidR="0046383B" w:rsidRDefault="00AB0DCF">
          <w:pPr>
            <w:pBdr>
              <w:top w:val="nil"/>
              <w:left w:val="nil"/>
              <w:bottom w:val="nil"/>
              <w:right w:val="nil"/>
              <w:between w:val="nil"/>
            </w:pBdr>
            <w:tabs>
              <w:tab w:val="center" w:pos="4252"/>
              <w:tab w:val="right" w:pos="8504"/>
            </w:tabs>
            <w:jc w:val="both"/>
            <w:rPr>
              <w:b/>
              <w:color w:val="4472C4"/>
            </w:rPr>
          </w:pPr>
          <w:r>
            <w:rPr>
              <w:b/>
              <w:color w:val="4472C4"/>
            </w:rPr>
            <w:t>Diversidad, Equidad e Inclusión</w:t>
          </w:r>
        </w:p>
      </w:tc>
      <w:tc>
        <w:tcPr>
          <w:tcW w:w="2265" w:type="dxa"/>
        </w:tcPr>
        <w:p w14:paraId="162CEB6D" w14:textId="77777777" w:rsidR="0046383B" w:rsidRDefault="00AB0DCF">
          <w:pPr>
            <w:pBdr>
              <w:top w:val="nil"/>
              <w:left w:val="nil"/>
              <w:bottom w:val="nil"/>
              <w:right w:val="nil"/>
              <w:between w:val="nil"/>
            </w:pBdr>
            <w:tabs>
              <w:tab w:val="center" w:pos="4252"/>
              <w:tab w:val="right" w:pos="8504"/>
            </w:tabs>
            <w:jc w:val="both"/>
            <w:rPr>
              <w:color w:val="4472C4"/>
              <w:sz w:val="16"/>
              <w:szCs w:val="16"/>
            </w:rPr>
          </w:pPr>
          <w:r>
            <w:rPr>
              <w:color w:val="000000"/>
              <w:sz w:val="16"/>
              <w:szCs w:val="16"/>
            </w:rPr>
            <w:t>PRIAPG-DEI-XX-2023-00</w:t>
          </w:r>
        </w:p>
      </w:tc>
      <w:tc>
        <w:tcPr>
          <w:tcW w:w="2832" w:type="dxa"/>
        </w:tcPr>
        <w:p w14:paraId="162CEB6E" w14:textId="77777777" w:rsidR="0046383B" w:rsidRDefault="00AB0DCF">
          <w:pPr>
            <w:pBdr>
              <w:top w:val="nil"/>
              <w:left w:val="nil"/>
              <w:bottom w:val="nil"/>
              <w:right w:val="nil"/>
              <w:between w:val="nil"/>
            </w:pBdr>
            <w:tabs>
              <w:tab w:val="center" w:pos="4252"/>
              <w:tab w:val="right" w:pos="8504"/>
            </w:tabs>
            <w:jc w:val="both"/>
            <w:rPr>
              <w:color w:val="000000"/>
              <w:sz w:val="16"/>
              <w:szCs w:val="16"/>
            </w:rPr>
          </w:pPr>
          <w:r>
            <w:rPr>
              <w:color w:val="000000"/>
              <w:sz w:val="16"/>
              <w:szCs w:val="16"/>
            </w:rPr>
            <w:t xml:space="preserve">Fecha: </w:t>
          </w:r>
          <w:proofErr w:type="gramStart"/>
          <w:r>
            <w:rPr>
              <w:color w:val="000000"/>
              <w:sz w:val="16"/>
              <w:szCs w:val="16"/>
            </w:rPr>
            <w:t>Noviembre</w:t>
          </w:r>
          <w:proofErr w:type="gramEnd"/>
          <w:r>
            <w:rPr>
              <w:color w:val="000000"/>
              <w:sz w:val="16"/>
              <w:szCs w:val="16"/>
            </w:rPr>
            <w:t xml:space="preserve"> 2023</w:t>
          </w:r>
        </w:p>
      </w:tc>
    </w:tr>
  </w:tbl>
  <w:p w14:paraId="162CEB70" w14:textId="77777777" w:rsidR="0046383B" w:rsidRDefault="0046383B">
    <w:pPr>
      <w:pBdr>
        <w:top w:val="nil"/>
        <w:left w:val="nil"/>
        <w:bottom w:val="nil"/>
        <w:right w:val="nil"/>
        <w:between w:val="nil"/>
      </w:pBdr>
      <w:tabs>
        <w:tab w:val="center" w:pos="4252"/>
        <w:tab w:val="right" w:pos="8504"/>
      </w:tabs>
      <w:spacing w:after="0" w:line="240" w:lineRule="auto"/>
      <w:jc w:val="both"/>
      <w:rPr>
        <w:b/>
        <w:color w:val="4472C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CEB73" w14:textId="77777777" w:rsidR="0046383B" w:rsidRDefault="00AB0DCF">
    <w:pPr>
      <w:pBdr>
        <w:top w:val="nil"/>
        <w:left w:val="nil"/>
        <w:bottom w:val="nil"/>
        <w:right w:val="nil"/>
        <w:between w:val="nil"/>
      </w:pBdr>
      <w:tabs>
        <w:tab w:val="center" w:pos="4252"/>
        <w:tab w:val="right" w:pos="8504"/>
      </w:tabs>
      <w:spacing w:after="0" w:line="240" w:lineRule="auto"/>
      <w:rPr>
        <w:color w:val="000000"/>
      </w:rPr>
    </w:pPr>
    <w:r>
      <w:rPr>
        <w:noProof/>
      </w:rPr>
      <mc:AlternateContent>
        <mc:Choice Requires="wps">
          <w:drawing>
            <wp:anchor distT="0" distB="0" distL="0" distR="0" simplePos="0" relativeHeight="251659264" behindDoc="0" locked="0" layoutInCell="1" hidden="0" allowOverlap="1" wp14:anchorId="162CEB7F" wp14:editId="162CEB80">
              <wp:simplePos x="0" y="0"/>
              <wp:positionH relativeFrom="column">
                <wp:posOffset>4940300</wp:posOffset>
              </wp:positionH>
              <wp:positionV relativeFrom="paragraph">
                <wp:posOffset>0</wp:posOffset>
              </wp:positionV>
              <wp:extent cx="453390" cy="453390"/>
              <wp:effectExtent l="0" t="0" r="0" b="0"/>
              <wp:wrapSquare wrapText="bothSides" distT="0" distB="0" distL="0" distR="0"/>
              <wp:docPr id="11" name="" descr="Documento: YPF-Público"/>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162CEB84" w14:textId="77777777" w:rsidR="0046383B" w:rsidRDefault="00AB0DCF">
                          <w:pPr>
                            <w:spacing w:line="258" w:lineRule="auto"/>
                            <w:textDirection w:val="btLr"/>
                          </w:pPr>
                          <w:r>
                            <w:rPr>
                              <w:color w:val="000000"/>
                              <w:sz w:val="20"/>
                            </w:rPr>
                            <w:t>Documento: YPF-Público</w:t>
                          </w:r>
                        </w:p>
                      </w:txbxContent>
                    </wps:txbx>
                    <wps:bodyPr spcFirstLastPara="1" wrap="square" lIns="0" tIns="0" rIns="63500" bIns="0" anchor="t" anchorCtr="0">
                      <a:noAutofit/>
                    </wps:bodyPr>
                  </wps:wsp>
                </a:graphicData>
              </a:graphic>
            </wp:anchor>
          </w:drawing>
        </mc:Choice>
        <mc:Fallback>
          <w:pict>
            <v:rect w14:anchorId="162CEB7F" id="_x0000_s1030" alt="Documento: YPF-Público" style="position:absolute;margin-left:389pt;margin-top:0;width:35.7pt;height:35.7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" filled="f" stroked="f">
              <v:textbox inset="0,0,5pt,0">
                <w:txbxContent>
                  <w:p w14:paraId="162CEB84" w14:textId="77777777" w:rsidR="0046383B" w:rsidRDefault="00AB0DCF">
                    <w:pPr>
                      <w:spacing w:line="258" w:lineRule="auto"/>
                      <w:textDirection w:val="btLr"/>
                    </w:pPr>
                    <w:r>
                      <w:rPr>
                        <w:color w:val="000000"/>
                        <w:sz w:val="20"/>
                      </w:rPr>
                      <w:t>Documento: YPF-Público</w:t>
                    </w: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555B"/>
    <w:multiLevelType w:val="multilevel"/>
    <w:tmpl w:val="9566F0B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6AB2675"/>
    <w:multiLevelType w:val="multilevel"/>
    <w:tmpl w:val="2878F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C06015"/>
    <w:multiLevelType w:val="multilevel"/>
    <w:tmpl w:val="9BB03F1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43409ED"/>
    <w:multiLevelType w:val="multilevel"/>
    <w:tmpl w:val="FB269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F06843"/>
    <w:multiLevelType w:val="multilevel"/>
    <w:tmpl w:val="5650B23C"/>
    <w:lvl w:ilvl="0">
      <w:start w:val="1"/>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7D66050E"/>
    <w:multiLevelType w:val="multilevel"/>
    <w:tmpl w:val="21B6AB76"/>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904485361">
    <w:abstractNumId w:val="3"/>
  </w:num>
  <w:num w:numId="2" w16cid:durableId="793208080">
    <w:abstractNumId w:val="5"/>
  </w:num>
  <w:num w:numId="3" w16cid:durableId="112136639">
    <w:abstractNumId w:val="4"/>
  </w:num>
  <w:num w:numId="4" w16cid:durableId="1724405204">
    <w:abstractNumId w:val="1"/>
  </w:num>
  <w:num w:numId="5" w16cid:durableId="1155293245">
    <w:abstractNumId w:val="0"/>
  </w:num>
  <w:num w:numId="6" w16cid:durableId="72063572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rdero, Evangelina Natalia">
    <w15:presenceInfo w15:providerId="AD" w15:userId="S::Evangelina.Cordero@pecomenergia.com.ar::0c597c74-2a81-42ba-8894-030918d8eb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83B"/>
    <w:rsid w:val="00085CE0"/>
    <w:rsid w:val="000F40AE"/>
    <w:rsid w:val="00101849"/>
    <w:rsid w:val="00116211"/>
    <w:rsid w:val="001E34DB"/>
    <w:rsid w:val="003079C5"/>
    <w:rsid w:val="00341B16"/>
    <w:rsid w:val="0046383B"/>
    <w:rsid w:val="004F025B"/>
    <w:rsid w:val="00531DF3"/>
    <w:rsid w:val="00581EF4"/>
    <w:rsid w:val="005B520D"/>
    <w:rsid w:val="005D6FC5"/>
    <w:rsid w:val="00727E36"/>
    <w:rsid w:val="009B43B8"/>
    <w:rsid w:val="00A25D98"/>
    <w:rsid w:val="00AB0DCF"/>
    <w:rsid w:val="00B50901"/>
    <w:rsid w:val="00B65039"/>
    <w:rsid w:val="00B95171"/>
    <w:rsid w:val="00BD1506"/>
    <w:rsid w:val="00CD79D8"/>
    <w:rsid w:val="00CE73F3"/>
    <w:rsid w:val="00CF6193"/>
    <w:rsid w:val="00D74230"/>
    <w:rsid w:val="00D93420"/>
    <w:rsid w:val="00DC0A03"/>
    <w:rsid w:val="00E227E4"/>
    <w:rsid w:val="00F502A6"/>
    <w:rsid w:val="00FC53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CEAB5"/>
  <w15:docId w15:val="{C18F9505-92EF-4E50-A942-B7F72535D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3A3A8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3A84"/>
  </w:style>
  <w:style w:type="paragraph" w:styleId="Piedepgina">
    <w:name w:val="footer"/>
    <w:basedOn w:val="Normal"/>
    <w:link w:val="PiedepginaCar"/>
    <w:uiPriority w:val="99"/>
    <w:unhideWhenUsed/>
    <w:rsid w:val="003A3A8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3A84"/>
  </w:style>
  <w:style w:type="paragraph" w:styleId="Prrafodelista">
    <w:name w:val="List Paragraph"/>
    <w:basedOn w:val="Normal"/>
    <w:uiPriority w:val="34"/>
    <w:qFormat/>
    <w:rsid w:val="00B41D1F"/>
    <w:pPr>
      <w:ind w:left="720"/>
      <w:contextualSpacing/>
    </w:pPr>
  </w:style>
  <w:style w:type="character" w:styleId="Hipervnculo">
    <w:name w:val="Hyperlink"/>
    <w:basedOn w:val="Fuentedeprrafopredeter"/>
    <w:uiPriority w:val="99"/>
    <w:semiHidden/>
    <w:unhideWhenUsed/>
    <w:rsid w:val="009536B7"/>
    <w:rPr>
      <w:color w:val="0000FF"/>
      <w:u w:val="single"/>
    </w:rPr>
  </w:style>
  <w:style w:type="table" w:styleId="Tablaconcuadrcula">
    <w:name w:val="Table Grid"/>
    <w:basedOn w:val="Tablanormal"/>
    <w:uiPriority w:val="39"/>
    <w:rsid w:val="00EE74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comentario">
    <w:name w:val="annotation text"/>
    <w:basedOn w:val="Normal"/>
    <w:link w:val="TextocomentarioCar"/>
    <w:uiPriority w:val="99"/>
    <w:unhideWhenUsed/>
    <w:pPr>
      <w:spacing w:line="240" w:lineRule="auto"/>
    </w:pPr>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customStyle="1" w:styleId="Default">
    <w:name w:val="Default"/>
    <w:rsid w:val="00D27CF6"/>
    <w:pPr>
      <w:autoSpaceDE w:val="0"/>
      <w:autoSpaceDN w:val="0"/>
      <w:adjustRightInd w:val="0"/>
      <w:spacing w:after="0" w:line="240" w:lineRule="auto"/>
    </w:pPr>
    <w:rPr>
      <w:rFonts w:ascii="Arial" w:eastAsia="Times New Roman" w:hAnsi="Arial" w:cs="Arial"/>
      <w:color w:val="000000"/>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Asuntodelcomentario">
    <w:name w:val="annotation subject"/>
    <w:basedOn w:val="Textocomentario"/>
    <w:next w:val="Textocomentario"/>
    <w:link w:val="AsuntodelcomentarioCar"/>
    <w:uiPriority w:val="99"/>
    <w:semiHidden/>
    <w:unhideWhenUsed/>
    <w:rsid w:val="00DC0A03"/>
    <w:rPr>
      <w:b/>
      <w:bCs/>
    </w:rPr>
  </w:style>
  <w:style w:type="character" w:customStyle="1" w:styleId="AsuntodelcomentarioCar">
    <w:name w:val="Asunto del comentario Car"/>
    <w:basedOn w:val="TextocomentarioCar"/>
    <w:link w:val="Asuntodelcomentario"/>
    <w:uiPriority w:val="99"/>
    <w:semiHidden/>
    <w:rsid w:val="00DC0A03"/>
    <w:rPr>
      <w:b/>
      <w:bCs/>
      <w:sz w:val="20"/>
      <w:szCs w:val="20"/>
    </w:rPr>
  </w:style>
  <w:style w:type="character" w:customStyle="1" w:styleId="cf01">
    <w:name w:val="cf01"/>
    <w:basedOn w:val="Fuentedeprrafopredeter"/>
    <w:rsid w:val="00DC0A03"/>
    <w:rPr>
      <w:rFonts w:ascii="Segoe UI" w:hAnsi="Segoe UI" w:cs="Segoe UI" w:hint="default"/>
      <w:sz w:val="18"/>
      <w:szCs w:val="18"/>
    </w:rPr>
  </w:style>
  <w:style w:type="paragraph" w:styleId="Revisin">
    <w:name w:val="Revision"/>
    <w:hidden/>
    <w:uiPriority w:val="99"/>
    <w:semiHidden/>
    <w:rsid w:val="00DC0A03"/>
    <w:pPr>
      <w:spacing w:after="0" w:line="240" w:lineRule="auto"/>
    </w:pPr>
  </w:style>
  <w:style w:type="character" w:styleId="Textoennegrita">
    <w:name w:val="Strong"/>
    <w:basedOn w:val="Fuentedeprrafopredeter"/>
    <w:uiPriority w:val="22"/>
    <w:qFormat/>
    <w:rsid w:val="00CD79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nam02.safelinks.protection.outlook.com/?url=http%3A%2F%2Fwww.iapg.org.ar%2F&amp;data=04%7C01%7Cr.aguirre%40ypf.com%7Cda0f36e871e44170cad308d8f3021e5b%7C038018c3616c4b46ad9baa9007f701b5%7C0%7C0%7C637526537749464471%7CUnknown%7CTWFpbGZsb3d8eyJWIjoiMC4wLjAwMDAiLCJQIjoiV2luMzIiLCJBTiI6Ik1haWwiLCJXVCI6Mn0%3D%7C1000&amp;sdata=w67d99Tg02%2F5Y76hvsevJZSEaWeFnzaE%2BhSzvTeQD5o%3D&amp;reserved=0"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C1I+LWVo6nYdtiEYoqW1nKS4GQ==">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11</Pages>
  <Words>5031</Words>
  <Characters>27673</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PECOM</Company>
  <LinksUpToDate>false</LinksUpToDate>
  <CharactersWithSpaces>32639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CELLINI, LEONARDO ALBERTO</dc:creator>
  <cp:lastModifiedBy>Cordero, Evangelina Natalia</cp:lastModifiedBy>
  <cp:revision>13</cp:revision>
  <dcterms:created xsi:type="dcterms:W3CDTF">2023-11-27T18:31:00Z</dcterms:created>
  <dcterms:modified xsi:type="dcterms:W3CDTF">2024-04-04T18:46:00Z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Documento: YPF-Público</vt:lpwstr>
  </property>
  <property fmtid="{D5CDD505-2E9C-101B-9397-08002B2CF9AE}" pid="5" name="ClassificationContentMarkingFooterShapeIds">
    <vt:lpwstr>4,5,6</vt:lpwstr>
  </property>
  <property fmtid="{D5CDD505-2E9C-101B-9397-08002B2CF9AE}" pid="6" name="ClassificationContentMarkingFooterFontProps">
    <vt:lpwstr>#000000,10,Calibri</vt:lpwstr>
  </property>
  <property fmtid="{D5CDD505-2E9C-101B-9397-08002B2CF9AE}" pid="7" name="ClassificationContentMarkingFooterText">
    <vt:lpwstr>Documento: YPF-Público</vt:lpwstr>
  </property>
  <property fmtid="{D5CDD505-2E9C-101B-9397-08002B2CF9AE}" pid="8" name="MSIP_Label_fb622c24-5861-4880-bcaa-37216e265fb3_Enabled">
    <vt:lpwstr>true</vt:lpwstr>
  </property>
  <property fmtid="{D5CDD505-2E9C-101B-9397-08002B2CF9AE}" pid="9" name="MSIP_Label_fb622c24-5861-4880-bcaa-37216e265fb3_SetDate">
    <vt:lpwstr>2023-06-22T22:27:49Z</vt:lpwstr>
  </property>
  <property fmtid="{D5CDD505-2E9C-101B-9397-08002B2CF9AE}" pid="10" name="MSIP_Label_fb622c24-5861-4880-bcaa-37216e265fb3_Method">
    <vt:lpwstr>Privileged</vt:lpwstr>
  </property>
  <property fmtid="{D5CDD505-2E9C-101B-9397-08002B2CF9AE}" pid="11" name="MSIP_Label_fb622c24-5861-4880-bcaa-37216e265fb3_Name">
    <vt:lpwstr>YPF - Publica</vt:lpwstr>
  </property>
  <property fmtid="{D5CDD505-2E9C-101B-9397-08002B2CF9AE}" pid="12" name="MSIP_Label_fb622c24-5861-4880-bcaa-37216e265fb3_SiteId">
    <vt:lpwstr>038018c3-616c-4b46-ad9b-aa9007f701b5</vt:lpwstr>
  </property>
  <property fmtid="{D5CDD505-2E9C-101B-9397-08002B2CF9AE}" pid="13" name="MSIP_Label_fb622c24-5861-4880-bcaa-37216e265fb3_ActionId">
    <vt:lpwstr>644e07c5-c313-4fa4-bdd6-691217fc6bcd</vt:lpwstr>
  </property>
  <property fmtid="{D5CDD505-2E9C-101B-9397-08002B2CF9AE}" pid="14" name="MSIP_Label_fb622c24-5861-4880-bcaa-37216e265fb3_ContentBits">
    <vt:lpwstr>3</vt:lpwstr>
  </property>
  <property fmtid="{D5CDD505-2E9C-101B-9397-08002B2CF9AE}" pid="15" name="ContentTypeId">
    <vt:lpwstr>0x01010090928DEC454F0546AB408CF1BEFB34F2</vt:lpwstr>
  </property>
</Properties>
</file>