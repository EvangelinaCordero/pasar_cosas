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3001" w14:textId="77777777" w:rsidR="00AA5540" w:rsidRDefault="00174C73" w:rsidP="00EC6079">
      <w:pPr>
        <w:autoSpaceDE w:val="0"/>
        <w:autoSpaceDN w:val="0"/>
        <w:adjustRightInd w:val="0"/>
        <w:spacing w:after="0" w:line="240" w:lineRule="auto"/>
        <w:jc w:val="center"/>
        <w:rPr>
          <w:rFonts w:ascii="Bookman-Demi" w:hAnsi="Bookman-Demi" w:cs="Bookman-Demi"/>
          <w:color w:val="00007F"/>
          <w:sz w:val="35"/>
          <w:szCs w:val="35"/>
          <w:lang w:val="pt-BR"/>
        </w:rPr>
      </w:pPr>
      <w:r>
        <w:rPr>
          <w:rFonts w:ascii="Bookman-Demi" w:hAnsi="Bookman-Demi" w:cs="Bookman-Demi"/>
          <w:noProof/>
          <w:color w:val="00007F"/>
          <w:sz w:val="35"/>
          <w:szCs w:val="35"/>
          <w:lang w:eastAsia="es-AR"/>
        </w:rPr>
        <w:drawing>
          <wp:inline distT="0" distB="0" distL="0" distR="0" wp14:anchorId="6844DF31" wp14:editId="35335B61">
            <wp:extent cx="1114425" cy="7814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560" cy="78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6079">
        <w:rPr>
          <w:rFonts w:ascii="Bookman-Demi" w:hAnsi="Bookman-Demi" w:cs="Bookman-Demi"/>
          <w:noProof/>
          <w:color w:val="00007F"/>
          <w:sz w:val="35"/>
          <w:szCs w:val="35"/>
          <w:lang w:eastAsia="es-AR"/>
        </w:rPr>
        <w:drawing>
          <wp:inline distT="0" distB="0" distL="0" distR="0" wp14:anchorId="0E456664" wp14:editId="1775CF1D">
            <wp:extent cx="1266459" cy="889364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68" cy="88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6079">
        <w:rPr>
          <w:rFonts w:ascii="Bookman-Demi" w:hAnsi="Bookman-Demi" w:cs="Bookman-Demi"/>
          <w:noProof/>
          <w:color w:val="00007F"/>
          <w:sz w:val="35"/>
          <w:szCs w:val="35"/>
          <w:lang w:eastAsia="es-AR"/>
        </w:rPr>
        <w:drawing>
          <wp:inline distT="0" distB="0" distL="0" distR="0" wp14:anchorId="1D975BA3" wp14:editId="52A3365C">
            <wp:extent cx="1125152" cy="89261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338" cy="892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44950" w14:textId="77777777" w:rsidR="00AA5540" w:rsidRPr="006C5476" w:rsidRDefault="00AA5540" w:rsidP="00AA5540">
      <w:pPr>
        <w:autoSpaceDE w:val="0"/>
        <w:autoSpaceDN w:val="0"/>
        <w:adjustRightInd w:val="0"/>
        <w:spacing w:after="0" w:line="240" w:lineRule="auto"/>
        <w:rPr>
          <w:rFonts w:cs="Bookman-Demi"/>
          <w:sz w:val="35"/>
          <w:szCs w:val="35"/>
          <w:lang w:val="pt-BR"/>
        </w:rPr>
      </w:pPr>
    </w:p>
    <w:p w14:paraId="0F0D6FB0" w14:textId="74377938" w:rsidR="00AA5540" w:rsidRDefault="00681444" w:rsidP="00F736AB">
      <w:pPr>
        <w:autoSpaceDE w:val="0"/>
        <w:autoSpaceDN w:val="0"/>
        <w:adjustRightInd w:val="0"/>
        <w:spacing w:after="0" w:line="240" w:lineRule="auto"/>
        <w:jc w:val="center"/>
        <w:rPr>
          <w:rFonts w:cs="Bookman-Demi"/>
          <w:sz w:val="40"/>
          <w:szCs w:val="35"/>
        </w:rPr>
      </w:pPr>
      <w:ins w:id="0" w:author="Cordero, Evangelina Natalia" w:date="2023-06-04T14:06:00Z">
        <w:r w:rsidRPr="00681444">
          <w:rPr>
            <w:rFonts w:cs="Bookman-Demi"/>
            <w:sz w:val="40"/>
            <w:szCs w:val="35"/>
            <w:rPrChange w:id="1" w:author="Cordero, Evangelina Natalia" w:date="2023-06-04T14:06:00Z">
              <w:rPr>
                <w:i/>
                <w:iCs/>
              </w:rPr>
            </w:rPrChange>
          </w:rPr>
          <w:t>1ras Jornadas Transición Digital de las Operaciones NOC</w:t>
        </w:r>
      </w:ins>
      <w:del w:id="2" w:author="Cordero, Evangelina Natalia" w:date="2023-06-04T14:06:00Z">
        <w:r w:rsidR="00F55463" w:rsidDel="00681444">
          <w:rPr>
            <w:rFonts w:cs="Bookman-Demi"/>
            <w:sz w:val="40"/>
            <w:szCs w:val="35"/>
          </w:rPr>
          <w:delText>3</w:delText>
        </w:r>
        <w:r w:rsidR="00E72FFA" w:rsidDel="00681444">
          <w:rPr>
            <w:rFonts w:cs="Bookman-Demi"/>
            <w:sz w:val="40"/>
            <w:szCs w:val="35"/>
          </w:rPr>
          <w:delText>°</w:delText>
        </w:r>
        <w:r w:rsidR="002C34DE" w:rsidDel="00681444">
          <w:rPr>
            <w:rFonts w:cs="Bookman-Demi"/>
            <w:sz w:val="40"/>
            <w:szCs w:val="35"/>
          </w:rPr>
          <w:delText xml:space="preserve"> </w:delText>
        </w:r>
        <w:r w:rsidR="00567787" w:rsidDel="00681444">
          <w:rPr>
            <w:rFonts w:cs="Bookman-Demi"/>
            <w:sz w:val="40"/>
            <w:szCs w:val="35"/>
          </w:rPr>
          <w:delText>CONGRESO</w:delText>
        </w:r>
        <w:r w:rsidR="005655FC" w:rsidDel="00681444">
          <w:rPr>
            <w:rFonts w:cs="Bookman-Demi"/>
            <w:sz w:val="40"/>
            <w:szCs w:val="35"/>
          </w:rPr>
          <w:delText xml:space="preserve"> DE SEGURIDAD DE PROCESOS</w:delText>
        </w:r>
      </w:del>
      <w:del w:id="3" w:author="FERNANDEZ BECERRA, JUAN MANUEL" w:date="2023-04-26T14:50:00Z">
        <w:r w:rsidR="005655FC" w:rsidDel="00FF6377">
          <w:rPr>
            <w:rFonts w:cs="Bookman-Demi"/>
            <w:sz w:val="40"/>
            <w:szCs w:val="35"/>
          </w:rPr>
          <w:delText xml:space="preserve"> EN LA INDUSTRIA DE OIL &amp; GAS:</w:delText>
        </w:r>
      </w:del>
    </w:p>
    <w:p w14:paraId="799A9E88" w14:textId="15A179B0" w:rsidR="00AA5540" w:rsidRDefault="00AD561F" w:rsidP="002C34DE">
      <w:pPr>
        <w:autoSpaceDE w:val="0"/>
        <w:autoSpaceDN w:val="0"/>
        <w:adjustRightInd w:val="0"/>
        <w:spacing w:after="0" w:line="240" w:lineRule="auto"/>
        <w:jc w:val="center"/>
        <w:rPr>
          <w:ins w:id="4" w:author="Cordero, Evangelina Natalia" w:date="2023-06-04T14:06:00Z"/>
          <w:rFonts w:cs="Bookman-Demi"/>
          <w:sz w:val="40"/>
          <w:szCs w:val="35"/>
        </w:rPr>
      </w:pPr>
      <w:ins w:id="5" w:author="FERNANDEZ BECERRA, JUAN MANUEL" w:date="2023-03-14T15:32:00Z">
        <w:r>
          <w:rPr>
            <w:rFonts w:cs="Bookman-Demi"/>
            <w:sz w:val="40"/>
            <w:szCs w:val="35"/>
          </w:rPr>
          <w:t xml:space="preserve"> </w:t>
        </w:r>
      </w:ins>
      <w:ins w:id="6" w:author="Cordero, Evangelina Natalia" w:date="2023-06-04T14:06:00Z">
        <w:r w:rsidR="00681444">
          <w:rPr>
            <w:rFonts w:cs="Bookman-Demi"/>
            <w:sz w:val="40"/>
            <w:szCs w:val="35"/>
          </w:rPr>
          <w:t>10</w:t>
        </w:r>
      </w:ins>
      <w:ins w:id="7" w:author="FERNANDEZ BECERRA, JUAN MANUEL" w:date="2023-03-14T15:32:00Z">
        <w:del w:id="8" w:author="Cordero, Evangelina Natalia" w:date="2023-06-04T14:06:00Z">
          <w:r w:rsidDel="00681444">
            <w:rPr>
              <w:rFonts w:cs="Bookman-Demi"/>
              <w:sz w:val="40"/>
              <w:szCs w:val="35"/>
            </w:rPr>
            <w:delText>2</w:delText>
          </w:r>
        </w:del>
      </w:ins>
      <w:r w:rsidR="000042A0">
        <w:rPr>
          <w:rFonts w:cs="Bookman-Demi"/>
          <w:sz w:val="40"/>
          <w:szCs w:val="35"/>
        </w:rPr>
        <w:t xml:space="preserve"> y </w:t>
      </w:r>
      <w:ins w:id="9" w:author="FERNANDEZ BECERRA, JUAN MANUEL" w:date="2023-03-14T15:32:00Z">
        <w:del w:id="10" w:author="Cordero, Evangelina Natalia" w:date="2023-06-04T14:06:00Z">
          <w:r w:rsidDel="00681444">
            <w:rPr>
              <w:rFonts w:cs="Bookman-Demi"/>
              <w:sz w:val="40"/>
              <w:szCs w:val="35"/>
            </w:rPr>
            <w:delText>3</w:delText>
          </w:r>
        </w:del>
      </w:ins>
      <w:ins w:id="11" w:author="Cordero, Evangelina Natalia" w:date="2023-06-04T14:06:00Z">
        <w:r w:rsidR="00681444">
          <w:rPr>
            <w:rFonts w:cs="Bookman-Demi"/>
            <w:sz w:val="40"/>
            <w:szCs w:val="35"/>
          </w:rPr>
          <w:t>11</w:t>
        </w:r>
      </w:ins>
      <w:r w:rsidR="005655FC">
        <w:rPr>
          <w:rFonts w:cs="Bookman-Demi"/>
          <w:sz w:val="40"/>
          <w:szCs w:val="35"/>
        </w:rPr>
        <w:t xml:space="preserve"> DE </w:t>
      </w:r>
      <w:del w:id="12" w:author="Cordero, Evangelina Natalia" w:date="2023-06-04T14:06:00Z">
        <w:r w:rsidR="005655FC" w:rsidDel="00681444">
          <w:rPr>
            <w:rFonts w:cs="Bookman-Demi"/>
            <w:sz w:val="40"/>
            <w:szCs w:val="35"/>
          </w:rPr>
          <w:delText>NOVIEMBRE</w:delText>
        </w:r>
      </w:del>
      <w:ins w:id="13" w:author="Cordero, Evangelina Natalia" w:date="2023-06-04T14:06:00Z">
        <w:r w:rsidR="00681444">
          <w:rPr>
            <w:rFonts w:cs="Bookman-Demi"/>
            <w:sz w:val="40"/>
            <w:szCs w:val="35"/>
          </w:rPr>
          <w:t>OCTUBRE</w:t>
        </w:r>
      </w:ins>
      <w:r w:rsidR="00A86F02">
        <w:rPr>
          <w:rFonts w:cs="Bookman-Demi"/>
          <w:sz w:val="40"/>
          <w:szCs w:val="35"/>
        </w:rPr>
        <w:t xml:space="preserve"> 20</w:t>
      </w:r>
      <w:r w:rsidR="00D17B3A">
        <w:rPr>
          <w:rFonts w:cs="Bookman-Demi"/>
          <w:sz w:val="40"/>
          <w:szCs w:val="35"/>
        </w:rPr>
        <w:t>2</w:t>
      </w:r>
      <w:r>
        <w:rPr>
          <w:rFonts w:cs="Bookman-Demi"/>
          <w:sz w:val="40"/>
          <w:szCs w:val="35"/>
        </w:rPr>
        <w:t>3</w:t>
      </w:r>
      <w:r w:rsidR="005655FC">
        <w:rPr>
          <w:rFonts w:cs="Bookman-Demi"/>
          <w:sz w:val="40"/>
          <w:szCs w:val="35"/>
        </w:rPr>
        <w:t xml:space="preserve"> </w:t>
      </w:r>
      <w:r w:rsidR="00E72FFA">
        <w:rPr>
          <w:rFonts w:cs="Bookman-Demi"/>
          <w:sz w:val="40"/>
          <w:szCs w:val="35"/>
        </w:rPr>
        <w:t>–</w:t>
      </w:r>
      <w:r w:rsidR="00AA5540" w:rsidRPr="006C5476">
        <w:rPr>
          <w:rFonts w:cs="Bookman-Demi"/>
          <w:sz w:val="40"/>
          <w:szCs w:val="35"/>
        </w:rPr>
        <w:t xml:space="preserve"> NEUQUÉN</w:t>
      </w:r>
    </w:p>
    <w:p w14:paraId="6EC6021E" w14:textId="77777777" w:rsidR="00681444" w:rsidRDefault="00681444" w:rsidP="002C34DE">
      <w:pPr>
        <w:autoSpaceDE w:val="0"/>
        <w:autoSpaceDN w:val="0"/>
        <w:adjustRightInd w:val="0"/>
        <w:spacing w:after="0" w:line="240" w:lineRule="auto"/>
        <w:jc w:val="center"/>
        <w:rPr>
          <w:rFonts w:cs="Bookman-Demi"/>
          <w:sz w:val="40"/>
          <w:szCs w:val="35"/>
        </w:rPr>
      </w:pPr>
    </w:p>
    <w:p w14:paraId="374375EC" w14:textId="51C52D2E" w:rsidR="00E72FFA" w:rsidRDefault="00E72FFA" w:rsidP="00E72FFA">
      <w:pPr>
        <w:autoSpaceDE w:val="0"/>
        <w:autoSpaceDN w:val="0"/>
        <w:adjustRightInd w:val="0"/>
        <w:spacing w:after="0" w:line="240" w:lineRule="auto"/>
        <w:jc w:val="center"/>
        <w:rPr>
          <w:rFonts w:cs="Bookman-Demi"/>
          <w:i/>
        </w:rPr>
      </w:pPr>
      <w:r>
        <w:rPr>
          <w:rFonts w:cs="Bookman-Demi"/>
          <w:i/>
        </w:rPr>
        <w:t>“Desarrollar la disciplina de seguridad de procesos con el objeto de garantizar una operación sostenible, preservando a las personas, el ambiente, las instalaciones y la imagen de la compañía.”</w:t>
      </w:r>
    </w:p>
    <w:p w14:paraId="6BB2DA43" w14:textId="77777777" w:rsidR="00E72FFA" w:rsidRPr="00133033" w:rsidRDefault="00E72FFA" w:rsidP="002C34DE">
      <w:pPr>
        <w:autoSpaceDE w:val="0"/>
        <w:autoSpaceDN w:val="0"/>
        <w:adjustRightInd w:val="0"/>
        <w:spacing w:after="0" w:line="240" w:lineRule="auto"/>
        <w:jc w:val="center"/>
        <w:rPr>
          <w:rFonts w:cs="Bookman-Demi"/>
          <w:color w:val="00007F"/>
          <w:sz w:val="35"/>
          <w:szCs w:val="35"/>
        </w:rPr>
      </w:pPr>
    </w:p>
    <w:p w14:paraId="0B241436" w14:textId="48F5C207" w:rsidR="005837CC" w:rsidRPr="00EC79E2" w:rsidRDefault="00EC79E2" w:rsidP="00133033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ins w:id="14" w:author="Rocio Perez Maldacena" w:date="2023-03-22T07:24:00Z">
        <w:r>
          <w:rPr>
            <w:rFonts w:cs="Bookman-Demi"/>
          </w:rPr>
          <w:t>La Seguridad de Procesos se puede definir como el m</w:t>
        </w:r>
      </w:ins>
      <w:del w:id="15" w:author="Rocio Perez Maldacena" w:date="2023-03-22T07:24:00Z">
        <w:r w:rsidR="005837CC" w:rsidRPr="00EC79E2" w:rsidDel="00EC79E2">
          <w:rPr>
            <w:rFonts w:cs="Bookman-Demi"/>
          </w:rPr>
          <w:delText>M</w:delText>
        </w:r>
      </w:del>
      <w:r w:rsidR="005837CC" w:rsidRPr="00EC79E2">
        <w:rPr>
          <w:rFonts w:cs="Bookman-Demi"/>
        </w:rPr>
        <w:t xml:space="preserve">arco disciplinado para la gestión de </w:t>
      </w:r>
      <w:r w:rsidR="008E4D52" w:rsidRPr="00EC79E2">
        <w:rPr>
          <w:rFonts w:cs="Bookman-Demi"/>
        </w:rPr>
        <w:t xml:space="preserve">los riesgos derivados de procesos industriales, </w:t>
      </w:r>
      <w:r w:rsidR="005837CC" w:rsidRPr="00EC79E2">
        <w:rPr>
          <w:rFonts w:cs="Bookman-Demi"/>
        </w:rPr>
        <w:t>mediante la aplicación de principios de buen diseño, ingeniería, operación y prácticas de</w:t>
      </w:r>
      <w:r w:rsidR="008E4D52" w:rsidRPr="00EC79E2">
        <w:rPr>
          <w:rFonts w:cs="Bookman-Demi"/>
        </w:rPr>
        <w:t xml:space="preserve"> integridad y</w:t>
      </w:r>
      <w:r w:rsidR="005837CC" w:rsidRPr="00EC79E2">
        <w:rPr>
          <w:rFonts w:cs="Bookman-Demi"/>
        </w:rPr>
        <w:t xml:space="preserve"> mantenimiento.</w:t>
      </w:r>
    </w:p>
    <w:p w14:paraId="02282041" w14:textId="77777777" w:rsidR="005837CC" w:rsidRPr="00EC79E2" w:rsidRDefault="005837CC" w:rsidP="00133033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</w:p>
    <w:p w14:paraId="6FE63203" w14:textId="3D958C7F" w:rsidR="0078748E" w:rsidRPr="00EC79E2" w:rsidRDefault="004C1578" w:rsidP="00AA5540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  <w:r w:rsidRPr="00EC79E2">
        <w:rPr>
          <w:rFonts w:cs="Bookman-Demi"/>
          <w:b/>
          <w:u w:val="single"/>
        </w:rPr>
        <w:t xml:space="preserve">Objetivos </w:t>
      </w:r>
    </w:p>
    <w:p w14:paraId="6D19822A" w14:textId="77777777" w:rsidR="00A87252" w:rsidRPr="00EC79E2" w:rsidRDefault="00A87252" w:rsidP="00AA5540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</w:p>
    <w:p w14:paraId="4FF4B2E1" w14:textId="77777777" w:rsidR="00EC24D9" w:rsidRDefault="00EC24D9" w:rsidP="00EC24D9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>
        <w:rPr>
          <w:rFonts w:cs="Bookman-Demi"/>
        </w:rPr>
        <w:t>El C</w:t>
      </w:r>
      <w:r w:rsidR="00A87252" w:rsidRPr="00EC79E2">
        <w:rPr>
          <w:rFonts w:cs="Bookman-Demi"/>
        </w:rPr>
        <w:t>ongreso tendrá cómo objetivos principales:</w:t>
      </w:r>
    </w:p>
    <w:p w14:paraId="3384C7CC" w14:textId="3E62FA7B" w:rsidR="00EC24D9" w:rsidRPr="0070759A" w:rsidRDefault="00A87252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ins w:id="16" w:author="Rocio Perez Maldacena" w:date="2023-03-22T07:27:00Z"/>
          <w:rFonts w:cs="Bookman-Demi"/>
        </w:rPr>
        <w:pPrChange w:id="17" w:author="FERNANDEZ BECERRA, JUAN MANUEL" w:date="2023-04-26T15:00:00Z">
          <w:pPr>
            <w:pStyle w:val="Prrafodelista"/>
            <w:numPr>
              <w:numId w:val="1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r w:rsidRPr="00557181">
        <w:rPr>
          <w:rFonts w:cs="Bookman-Demi"/>
        </w:rPr>
        <w:t xml:space="preserve">Reunir </w:t>
      </w:r>
      <w:ins w:id="18" w:author="Rocio Perez Maldacena" w:date="2023-03-22T07:27:00Z">
        <w:r w:rsidR="00EC24D9" w:rsidRPr="00557181">
          <w:rPr>
            <w:rFonts w:cs="Bookman-Demi"/>
          </w:rPr>
          <w:t xml:space="preserve">y conectar </w:t>
        </w:r>
      </w:ins>
      <w:r w:rsidRPr="00557181">
        <w:rPr>
          <w:rFonts w:cs="Bookman-Demi"/>
        </w:rPr>
        <w:t xml:space="preserve">a los técnicos y profesionales </w:t>
      </w:r>
      <w:ins w:id="19" w:author="FERNANDEZ BECERRA, JUAN MANUEL" w:date="2023-04-26T14:56:00Z">
        <w:r w:rsidR="0024555D" w:rsidRPr="00557181">
          <w:rPr>
            <w:rFonts w:cs="Bookman-Demi"/>
          </w:rPr>
          <w:t xml:space="preserve">de distintas </w:t>
        </w:r>
        <w:r w:rsidR="003F5C68" w:rsidRPr="00B219D9">
          <w:rPr>
            <w:rFonts w:cs="Bookman-Demi"/>
          </w:rPr>
          <w:t>de distintas</w:t>
        </w:r>
      </w:ins>
      <w:ins w:id="20" w:author="FERNANDEZ BECERRA, JUAN MANUEL" w:date="2023-04-26T14:57:00Z">
        <w:r w:rsidR="003F5C68" w:rsidRPr="0070759A">
          <w:rPr>
            <w:rFonts w:cs="Bookman-Demi"/>
          </w:rPr>
          <w:t xml:space="preserve"> industrias, </w:t>
        </w:r>
      </w:ins>
      <w:ins w:id="21" w:author="FERNANDEZ BECERRA, JUAN MANUEL" w:date="2023-04-26T14:56:00Z">
        <w:r w:rsidR="003F5835" w:rsidRPr="0070759A">
          <w:rPr>
            <w:rFonts w:cs="Bookman-Demi"/>
          </w:rPr>
          <w:t>incluyendo organismos públicos y universidades</w:t>
        </w:r>
      </w:ins>
      <w:ins w:id="22" w:author="FERNANDEZ BECERRA, JUAN MANUEL" w:date="2023-04-26T15:45:00Z">
        <w:r w:rsidR="00F07E12">
          <w:rPr>
            <w:rFonts w:cs="Bookman-Demi"/>
          </w:rPr>
          <w:t>,</w:t>
        </w:r>
      </w:ins>
      <w:ins w:id="23" w:author="FERNANDEZ BECERRA, JUAN MANUEL" w:date="2023-04-26T14:56:00Z">
        <w:r w:rsidR="003F5835" w:rsidRPr="00557181">
          <w:rPr>
            <w:rFonts w:cs="Bookman-Demi"/>
          </w:rPr>
          <w:t xml:space="preserve"> </w:t>
        </w:r>
      </w:ins>
      <w:r w:rsidRPr="00557181">
        <w:rPr>
          <w:rFonts w:cs="Bookman-Demi"/>
        </w:rPr>
        <w:t xml:space="preserve">que desarrollan su actividad laboral en las diferentes </w:t>
      </w:r>
      <w:r w:rsidR="00F32A8A" w:rsidRPr="0070759A">
        <w:rPr>
          <w:rFonts w:cs="Bookman-Demi"/>
        </w:rPr>
        <w:t>disciplinas</w:t>
      </w:r>
      <w:r w:rsidRPr="0070759A">
        <w:rPr>
          <w:rFonts w:cs="Bookman-Demi"/>
        </w:rPr>
        <w:t xml:space="preserve"> relacionad</w:t>
      </w:r>
      <w:r w:rsidR="00F32A8A" w:rsidRPr="0070759A">
        <w:rPr>
          <w:rFonts w:cs="Bookman-Demi"/>
        </w:rPr>
        <w:t xml:space="preserve">as </w:t>
      </w:r>
      <w:r w:rsidRPr="0070759A">
        <w:rPr>
          <w:rFonts w:cs="Bookman-Demi"/>
        </w:rPr>
        <w:t>con</w:t>
      </w:r>
      <w:r w:rsidR="00F32A8A" w:rsidRPr="0070759A">
        <w:rPr>
          <w:rFonts w:cs="Bookman-Demi"/>
        </w:rPr>
        <w:t xml:space="preserve"> la</w:t>
      </w:r>
      <w:r w:rsidRPr="0070759A">
        <w:rPr>
          <w:rFonts w:cs="Bookman-Demi"/>
        </w:rPr>
        <w:t xml:space="preserve"> Gestión de la Seguridad de Procesos.</w:t>
      </w:r>
    </w:p>
    <w:p w14:paraId="04378793" w14:textId="41BBBF93" w:rsidR="00EC24D9" w:rsidRDefault="00EC24D9" w:rsidP="008C03C2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ins w:id="24" w:author="FERNANDEZ BECERRA, JUAN MANUEL" w:date="2023-04-26T15:00:00Z"/>
          <w:rFonts w:cs="Bookman-Demi"/>
        </w:rPr>
      </w:pPr>
      <w:ins w:id="25" w:author="Rocio Perez Maldacena" w:date="2023-03-22T07:27:00Z">
        <w:r w:rsidRPr="0070759A">
          <w:rPr>
            <w:rFonts w:cs="Bookman-Demi"/>
          </w:rPr>
          <w:t>Compartir aprendizaje y buenas prácticas de la industria sobre la gestión de seguridad de procesos.</w:t>
        </w:r>
      </w:ins>
    </w:p>
    <w:p w14:paraId="231787FA" w14:textId="58C83632" w:rsidR="00C21E17" w:rsidRDefault="00C21E17" w:rsidP="008C03C2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ins w:id="26" w:author="FERNANDEZ BECERRA, JUAN MANUEL" w:date="2023-04-26T15:00:00Z"/>
          <w:rFonts w:cs="Bookman-Demi"/>
        </w:rPr>
      </w:pPr>
      <w:ins w:id="27" w:author="FERNANDEZ BECERRA, JUAN MANUEL" w:date="2023-04-26T15:00:00Z">
        <w:r w:rsidRPr="00525217">
          <w:rPr>
            <w:rFonts w:cs="Bookman-Demi"/>
          </w:rPr>
          <w:t>Establecer mesas redondas con temas de interés compartiendo experiencias con profesionales de primer nivel de la industria.</w:t>
        </w:r>
      </w:ins>
    </w:p>
    <w:p w14:paraId="59211A23" w14:textId="77777777" w:rsidR="00C21E17" w:rsidRPr="00557181" w:rsidRDefault="00C21E17">
      <w:pPr>
        <w:autoSpaceDE w:val="0"/>
        <w:autoSpaceDN w:val="0"/>
        <w:adjustRightInd w:val="0"/>
        <w:spacing w:after="0" w:line="240" w:lineRule="auto"/>
        <w:jc w:val="both"/>
        <w:rPr>
          <w:ins w:id="28" w:author="FERNANDEZ BECERRA, JUAN MANUEL" w:date="2023-04-26T15:00:00Z"/>
          <w:rFonts w:cs="Bookman-Demi"/>
        </w:rPr>
        <w:pPrChange w:id="29" w:author="FERNANDEZ BECERRA, JUAN MANUEL" w:date="2023-04-26T15:00:00Z">
          <w:pPr>
            <w:pStyle w:val="Prrafodelista"/>
            <w:numPr>
              <w:numId w:val="22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</w:p>
    <w:p w14:paraId="70053560" w14:textId="1FAC9E98" w:rsidR="008C03C2" w:rsidRPr="00557181" w:rsidDel="00C21E17" w:rsidRDefault="008C03C2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del w:id="30" w:author="FERNANDEZ BECERRA, JUAN MANUEL" w:date="2023-04-26T15:00:00Z"/>
          <w:rFonts w:cs="Bookman-Demi"/>
        </w:rPr>
        <w:pPrChange w:id="31" w:author="FERNANDEZ BECERRA, JUAN MANUEL" w:date="2023-04-26T15:00:00Z">
          <w:pPr>
            <w:pStyle w:val="Prrafodelista"/>
            <w:numPr>
              <w:numId w:val="15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</w:p>
    <w:p w14:paraId="4AE232E1" w14:textId="043B757D" w:rsidR="00A87252" w:rsidRPr="0070759A" w:rsidDel="00E229B7" w:rsidRDefault="00A87252">
      <w:pPr>
        <w:pStyle w:val="Prrafodelista"/>
        <w:autoSpaceDE w:val="0"/>
        <w:autoSpaceDN w:val="0"/>
        <w:adjustRightInd w:val="0"/>
        <w:spacing w:after="0" w:line="240" w:lineRule="auto"/>
        <w:ind w:left="0"/>
        <w:jc w:val="both"/>
        <w:rPr>
          <w:del w:id="32" w:author="FERNANDEZ BECERRA, JUAN MANUEL" w:date="2023-04-26T14:52:00Z"/>
          <w:rFonts w:cs="Bookman-Demi"/>
        </w:rPr>
        <w:pPrChange w:id="33" w:author="FERNANDEZ BECERRA, JUAN MANUEL" w:date="2023-04-26T15:00:00Z">
          <w:pPr>
            <w:pStyle w:val="Prrafodelista"/>
            <w:numPr>
              <w:numId w:val="11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commentRangeStart w:id="34"/>
      <w:del w:id="35" w:author="FERNANDEZ BECERRA, JUAN MANUEL" w:date="2023-04-26T14:52:00Z">
        <w:r w:rsidRPr="00557181" w:rsidDel="00E229B7">
          <w:rPr>
            <w:rFonts w:cs="Bookman-Demi"/>
          </w:rPr>
          <w:delText>Ser fuente de consulta para las compañías de la industria del gas y petróleo, organismos públicos y ámbito académico en materia de Segur</w:delText>
        </w:r>
        <w:r w:rsidRPr="0070759A" w:rsidDel="00E229B7">
          <w:rPr>
            <w:rFonts w:cs="Bookman-Demi"/>
          </w:rPr>
          <w:delText>idad de los Procesos.</w:delText>
        </w:r>
        <w:commentRangeEnd w:id="34"/>
        <w:r w:rsidR="00F32A8A" w:rsidRPr="008C03C2" w:rsidDel="00E229B7">
          <w:rPr>
            <w:rPrChange w:id="36" w:author="FERNANDEZ BECERRA, JUAN MANUEL" w:date="2023-04-26T14:59:00Z">
              <w:rPr>
                <w:rStyle w:val="Refdecomentario"/>
                <w:sz w:val="22"/>
                <w:szCs w:val="22"/>
              </w:rPr>
            </w:rPrChange>
          </w:rPr>
          <w:commentReference w:id="34"/>
        </w:r>
      </w:del>
    </w:p>
    <w:p w14:paraId="60D33F91" w14:textId="6E7B47F8" w:rsidR="002F7BBE" w:rsidRPr="002F7BBE" w:rsidDel="003D7D29" w:rsidRDefault="002F7BBE">
      <w:pPr>
        <w:pStyle w:val="Prrafodelista"/>
        <w:ind w:left="0"/>
        <w:rPr>
          <w:del w:id="37" w:author="FERNANDEZ BECERRA, JUAN MANUEL" w:date="2023-04-26T14:58:00Z"/>
          <w:highlight w:val="yellow"/>
        </w:rPr>
        <w:pPrChange w:id="38" w:author="FERNANDEZ BECERRA, JUAN MANUEL" w:date="2023-04-26T15:00:00Z">
          <w:pPr>
            <w:pStyle w:val="Prrafodelista"/>
            <w:numPr>
              <w:numId w:val="11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del w:id="39" w:author="FERNANDEZ BECERRA, JUAN MANUEL" w:date="2023-04-26T14:58:00Z">
        <w:r w:rsidRPr="002F7BBE" w:rsidDel="003D7D29">
          <w:rPr>
            <w:highlight w:val="yellow"/>
          </w:rPr>
          <w:delText>Organismos público</w:delText>
        </w:r>
      </w:del>
      <w:del w:id="40" w:author="FERNANDEZ BECERRA, JUAN MANUEL" w:date="2023-04-26T14:55:00Z">
        <w:r w:rsidRPr="002F7BBE" w:rsidDel="00480C74">
          <w:rPr>
            <w:highlight w:val="yellow"/>
          </w:rPr>
          <w:delText>s….</w:delText>
        </w:r>
      </w:del>
    </w:p>
    <w:p w14:paraId="7254D212" w14:textId="337E1A3E" w:rsidR="002F7BBE" w:rsidRPr="002F7BBE" w:rsidDel="00480C74" w:rsidRDefault="002F7BBE">
      <w:pPr>
        <w:pStyle w:val="Prrafodelista"/>
        <w:ind w:left="0"/>
        <w:rPr>
          <w:del w:id="41" w:author="FERNANDEZ BECERRA, JUAN MANUEL" w:date="2023-04-26T14:55:00Z"/>
          <w:highlight w:val="yellow"/>
        </w:rPr>
        <w:pPrChange w:id="42" w:author="FERNANDEZ BECERRA, JUAN MANUEL" w:date="2023-04-26T15:00:00Z">
          <w:pPr>
            <w:pStyle w:val="Prrafodelista"/>
            <w:numPr>
              <w:numId w:val="11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del w:id="43" w:author="FERNANDEZ BECERRA, JUAN MANUEL" w:date="2023-04-26T14:55:00Z">
        <w:r w:rsidRPr="002F7BBE" w:rsidDel="00480C74">
          <w:rPr>
            <w:highlight w:val="yellow"/>
          </w:rPr>
          <w:delText>Educación…</w:delText>
        </w:r>
      </w:del>
    </w:p>
    <w:p w14:paraId="7FBB020E" w14:textId="13D3F4BB" w:rsidR="002F7BBE" w:rsidRPr="008C03C2" w:rsidDel="00C21E17" w:rsidRDefault="002F7BBE">
      <w:pPr>
        <w:pStyle w:val="Prrafodelista"/>
        <w:rPr>
          <w:del w:id="44" w:author="FERNANDEZ BECERRA, JUAN MANUEL" w:date="2023-04-26T15:00:00Z"/>
          <w:highlight w:val="yellow"/>
        </w:rPr>
        <w:pPrChange w:id="45" w:author="FERNANDEZ BECERRA, JUAN MANUEL" w:date="2023-04-26T15:00:00Z">
          <w:pPr>
            <w:pStyle w:val="Prrafodelista"/>
            <w:numPr>
              <w:numId w:val="11"/>
            </w:numPr>
            <w:autoSpaceDE w:val="0"/>
            <w:autoSpaceDN w:val="0"/>
            <w:adjustRightInd w:val="0"/>
            <w:spacing w:after="0" w:line="240" w:lineRule="auto"/>
            <w:ind w:hanging="360"/>
            <w:jc w:val="both"/>
          </w:pPr>
        </w:pPrChange>
      </w:pPr>
      <w:del w:id="46" w:author="FERNANDEZ BECERRA, JUAN MANUEL" w:date="2023-04-26T14:59:00Z">
        <w:r w:rsidRPr="008C03C2" w:rsidDel="008C03C2">
          <w:rPr>
            <w:highlight w:val="yellow"/>
          </w:rPr>
          <w:delText>Que las mesas redondas estén incorporadas en el objetivo</w:delText>
        </w:r>
      </w:del>
    </w:p>
    <w:p w14:paraId="62C6B6EE" w14:textId="4560783C" w:rsidR="00A87252" w:rsidRPr="00EC79E2" w:rsidDel="00C21E17" w:rsidRDefault="00A87252">
      <w:pPr>
        <w:pStyle w:val="Prrafodelista"/>
        <w:rPr>
          <w:del w:id="47" w:author="FERNANDEZ BECERRA, JUAN MANUEL" w:date="2023-04-26T15:00:00Z"/>
          <w:rFonts w:cs="Bookman-Demi"/>
        </w:rPr>
        <w:pPrChange w:id="48" w:author="FERNANDEZ BECERRA, JUAN MANUEL" w:date="2023-04-26T15:00:00Z">
          <w:pPr>
            <w:autoSpaceDE w:val="0"/>
            <w:autoSpaceDN w:val="0"/>
            <w:adjustRightInd w:val="0"/>
            <w:spacing w:after="0" w:line="240" w:lineRule="auto"/>
            <w:jc w:val="both"/>
          </w:pPr>
        </w:pPrChange>
      </w:pPr>
    </w:p>
    <w:p w14:paraId="7403699D" w14:textId="198913EA" w:rsidR="00EC24D9" w:rsidRDefault="00EC24D9" w:rsidP="00EC24D9">
      <w:pPr>
        <w:autoSpaceDE w:val="0"/>
        <w:autoSpaceDN w:val="0"/>
        <w:adjustRightInd w:val="0"/>
        <w:spacing w:after="0" w:line="240" w:lineRule="auto"/>
        <w:rPr>
          <w:ins w:id="49" w:author="Cordero, Evangelina Natalia" w:date="2023-06-04T14:10:00Z"/>
          <w:rFonts w:cs="Bookman-Demi"/>
          <w:b/>
          <w:u w:val="single"/>
        </w:rPr>
      </w:pPr>
      <w:r>
        <w:rPr>
          <w:rFonts w:cs="Bookman-Demi"/>
          <w:b/>
          <w:u w:val="single"/>
        </w:rPr>
        <w:t>Agenda preliminar</w:t>
      </w:r>
      <w:r w:rsidRPr="00EC79E2">
        <w:rPr>
          <w:rFonts w:cs="Bookman-Demi"/>
          <w:b/>
          <w:u w:val="single"/>
        </w:rPr>
        <w:t xml:space="preserve"> </w:t>
      </w:r>
    </w:p>
    <w:p w14:paraId="27EEE543" w14:textId="77777777" w:rsidR="00DC5EA9" w:rsidRDefault="00DC5EA9" w:rsidP="00EC24D9">
      <w:pPr>
        <w:autoSpaceDE w:val="0"/>
        <w:autoSpaceDN w:val="0"/>
        <w:adjustRightInd w:val="0"/>
        <w:spacing w:after="0" w:line="240" w:lineRule="auto"/>
        <w:rPr>
          <w:ins w:id="50" w:author="Cordero, Evangelina Natalia" w:date="2023-06-04T14:10:00Z"/>
          <w:rFonts w:cs="Bookman-Demi"/>
          <w:b/>
          <w:u w:val="single"/>
        </w:rPr>
      </w:pPr>
    </w:p>
    <w:p w14:paraId="00C848F8" w14:textId="77777777" w:rsidR="00DC5EA9" w:rsidRPr="00EC79E2" w:rsidRDefault="00DC5EA9" w:rsidP="00DC5EA9">
      <w:pPr>
        <w:autoSpaceDE w:val="0"/>
        <w:autoSpaceDN w:val="0"/>
        <w:adjustRightInd w:val="0"/>
        <w:spacing w:after="0" w:line="240" w:lineRule="auto"/>
        <w:jc w:val="both"/>
        <w:rPr>
          <w:ins w:id="51" w:author="Cordero, Evangelina Natalia" w:date="2023-06-04T14:10:00Z"/>
          <w:rFonts w:cs="Bookman-Demi"/>
        </w:rPr>
      </w:pPr>
      <w:ins w:id="52" w:author="Cordero, Evangelina Natalia" w:date="2023-06-04T14:10:00Z">
        <w:r w:rsidRPr="00EC79E2">
          <w:rPr>
            <w:rFonts w:cs="Bookman-Demi"/>
          </w:rPr>
          <w:t xml:space="preserve">Inicialmente, </w:t>
        </w:r>
        <w:r w:rsidRPr="00EC24D9">
          <w:rPr>
            <w:rFonts w:cs="Bookman-Demi"/>
          </w:rPr>
          <w:t>la</w:t>
        </w:r>
        <w:r w:rsidRPr="00EC79E2">
          <w:rPr>
            <w:rFonts w:cs="Bookman-Demi"/>
            <w:b/>
          </w:rPr>
          <w:t xml:space="preserve"> agenda preliminar</w:t>
        </w:r>
        <w:r w:rsidRPr="00EC79E2">
          <w:rPr>
            <w:rFonts w:cs="Bookman-Demi"/>
          </w:rPr>
          <w:t xml:space="preserve"> del congreso contempla las siguientes actividades:</w:t>
        </w:r>
      </w:ins>
    </w:p>
    <w:p w14:paraId="1EA404D3" w14:textId="77777777" w:rsidR="00DC5EA9" w:rsidRPr="00EC79E2" w:rsidRDefault="00DC5EA9" w:rsidP="00DC5EA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53" w:author="Cordero, Evangelina Natalia" w:date="2023-06-04T14:10:00Z"/>
          <w:rFonts w:cs="Bookman-Demi"/>
        </w:rPr>
      </w:pPr>
      <w:ins w:id="54" w:author="Cordero, Evangelina Natalia" w:date="2023-06-04T14:10:00Z">
        <w:r w:rsidRPr="00EC79E2">
          <w:rPr>
            <w:rFonts w:cs="Bookman-Demi"/>
          </w:rPr>
          <w:t xml:space="preserve">Presentación de trabajos, divididos en 4 bloques de distintas temáticas definidas </w:t>
        </w:r>
        <w:r>
          <w:rPr>
            <w:rFonts w:cs="Bookman-Demi"/>
          </w:rPr>
          <w:t>debajo</w:t>
        </w:r>
        <w:r w:rsidRPr="00EC79E2">
          <w:rPr>
            <w:rFonts w:cs="Bookman-Demi"/>
          </w:rPr>
          <w:t>.</w:t>
        </w:r>
      </w:ins>
    </w:p>
    <w:p w14:paraId="1559C502" w14:textId="77777777" w:rsidR="00DC5EA9" w:rsidRPr="00EC79E2" w:rsidRDefault="00DC5EA9" w:rsidP="00DC5EA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55" w:author="Cordero, Evangelina Natalia" w:date="2023-06-04T14:10:00Z"/>
          <w:rFonts w:cs="Bookman-Demi"/>
        </w:rPr>
      </w:pPr>
      <w:ins w:id="56" w:author="Cordero, Evangelina Natalia" w:date="2023-06-04T14:10:00Z">
        <w:r w:rsidRPr="00EC79E2">
          <w:rPr>
            <w:rFonts w:cs="Bookman-Demi"/>
          </w:rPr>
          <w:t xml:space="preserve">1° día - Mesa redonda de debate: </w:t>
        </w:r>
        <w:r w:rsidRPr="00EC79E2">
          <w:rPr>
            <w:rFonts w:cs="Bookman-Demi"/>
            <w:i/>
          </w:rPr>
          <w:t xml:space="preserve">“Gestión conjunta </w:t>
        </w:r>
        <w:r>
          <w:rPr>
            <w:rFonts w:cs="Bookman-Demi"/>
            <w:i/>
          </w:rPr>
          <w:t xml:space="preserve">de Seguridad de Procesos </w:t>
        </w:r>
        <w:r w:rsidRPr="00EC79E2">
          <w:rPr>
            <w:rFonts w:cs="Bookman-Demi"/>
            <w:i/>
          </w:rPr>
          <w:t xml:space="preserve">con </w:t>
        </w:r>
        <w:r>
          <w:rPr>
            <w:rFonts w:cs="Bookman-Demi"/>
            <w:i/>
          </w:rPr>
          <w:t>contratistas c</w:t>
        </w:r>
        <w:r w:rsidRPr="00EC79E2">
          <w:rPr>
            <w:rFonts w:cs="Bookman-Demi"/>
            <w:i/>
          </w:rPr>
          <w:t>lave</w:t>
        </w:r>
        <w:r>
          <w:rPr>
            <w:rFonts w:cs="Bookman-Demi"/>
            <w:i/>
          </w:rPr>
          <w:t>s</w:t>
        </w:r>
        <w:r w:rsidRPr="00EC79E2">
          <w:rPr>
            <w:rFonts w:cs="Bookman-Demi"/>
            <w:i/>
          </w:rPr>
          <w:t>”</w:t>
        </w:r>
      </w:ins>
    </w:p>
    <w:p w14:paraId="2FE79F1A" w14:textId="77777777" w:rsidR="00DC5EA9" w:rsidRPr="00C33DC9" w:rsidRDefault="00DC5EA9" w:rsidP="00DC5EA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ins w:id="57" w:author="Cordero, Evangelina Natalia" w:date="2023-06-04T14:10:00Z"/>
          <w:rFonts w:cs="Bookman-Demi"/>
        </w:rPr>
      </w:pPr>
      <w:ins w:id="58" w:author="Cordero, Evangelina Natalia" w:date="2023-06-04T14:10:00Z">
        <w:r w:rsidRPr="00C33DC9">
          <w:rPr>
            <w:rFonts w:cs="Bookman-Demi"/>
          </w:rPr>
          <w:t>2° día - Mesa redonda de debate:</w:t>
        </w:r>
        <w:commentRangeStart w:id="59"/>
        <w:r w:rsidRPr="00C33DC9">
          <w:rPr>
            <w:rFonts w:cs="Bookman-Demi"/>
          </w:rPr>
          <w:t xml:space="preserve"> “</w:t>
        </w:r>
        <w:r w:rsidRPr="00C33DC9">
          <w:rPr>
            <w:rFonts w:cs="Bookman-Demi"/>
            <w:i/>
          </w:rPr>
          <w:t>Gestión de riesgos a lo largo del ciclo de vida de un pozo</w:t>
        </w:r>
        <w:r>
          <w:rPr>
            <w:rFonts w:cs="Bookman-Demi"/>
            <w:i/>
          </w:rPr>
          <w:t xml:space="preserve"> de petróleo</w:t>
        </w:r>
        <w:r w:rsidRPr="00C33DC9">
          <w:rPr>
            <w:rFonts w:cs="Bookman-Demi"/>
          </w:rPr>
          <w:t>”</w:t>
        </w:r>
        <w:commentRangeEnd w:id="59"/>
        <w:r w:rsidRPr="00C33DC9">
          <w:rPr>
            <w:rStyle w:val="Refdecomentario"/>
          </w:rPr>
          <w:commentReference w:id="59"/>
        </w:r>
      </w:ins>
    </w:p>
    <w:p w14:paraId="4FA8260B" w14:textId="77777777" w:rsidR="00DC5EA9" w:rsidRDefault="00DC5EA9" w:rsidP="00EC24D9">
      <w:pPr>
        <w:autoSpaceDE w:val="0"/>
        <w:autoSpaceDN w:val="0"/>
        <w:adjustRightInd w:val="0"/>
        <w:spacing w:after="0" w:line="240" w:lineRule="auto"/>
        <w:rPr>
          <w:ins w:id="60" w:author="GIL, SANTIAGO ANDRES" w:date="2023-06-02T10:19:00Z"/>
          <w:rFonts w:cs="Bookman-Demi"/>
          <w:b/>
          <w:u w:val="single"/>
        </w:rPr>
      </w:pPr>
    </w:p>
    <w:p w14:paraId="3ACDBC31" w14:textId="01B988E2" w:rsidR="00A908B6" w:rsidRDefault="00A908B6" w:rsidP="00EC24D9">
      <w:pPr>
        <w:autoSpaceDE w:val="0"/>
        <w:autoSpaceDN w:val="0"/>
        <w:adjustRightInd w:val="0"/>
        <w:spacing w:after="0" w:line="240" w:lineRule="auto"/>
        <w:rPr>
          <w:ins w:id="61" w:author="GIL, SANTIAGO ANDRES" w:date="2023-06-02T10:19:00Z"/>
          <w:rFonts w:cs="Bookman-Demi"/>
          <w:b/>
          <w:u w:val="single"/>
        </w:rPr>
      </w:pPr>
    </w:p>
    <w:p w14:paraId="45C4FADA" w14:textId="7BDDDCC8" w:rsidR="00A908B6" w:rsidRDefault="00A908B6" w:rsidP="00EC24D9">
      <w:pPr>
        <w:autoSpaceDE w:val="0"/>
        <w:autoSpaceDN w:val="0"/>
        <w:adjustRightInd w:val="0"/>
        <w:spacing w:after="0" w:line="240" w:lineRule="auto"/>
        <w:rPr>
          <w:ins w:id="62" w:author="GIL, SANTIAGO ANDRES" w:date="2023-06-02T10:19:00Z"/>
          <w:rFonts w:cs="Bookman-Demi"/>
          <w:b/>
          <w:u w:val="single"/>
        </w:rPr>
      </w:pPr>
      <w:ins w:id="63" w:author="GIL, SANTIAGO ANDRES" w:date="2023-06-02T10:19:00Z">
        <w:r>
          <w:rPr>
            <w:rFonts w:cs="Bookman-Demi"/>
            <w:b/>
            <w:u w:val="single"/>
          </w:rPr>
          <w:t>Definir:</w:t>
        </w:r>
      </w:ins>
    </w:p>
    <w:p w14:paraId="096BE490" w14:textId="0B2C1E31" w:rsidR="00A908B6" w:rsidRDefault="00A908B6" w:rsidP="00EC24D9">
      <w:pPr>
        <w:autoSpaceDE w:val="0"/>
        <w:autoSpaceDN w:val="0"/>
        <w:adjustRightInd w:val="0"/>
        <w:spacing w:after="0" w:line="240" w:lineRule="auto"/>
        <w:rPr>
          <w:ins w:id="64" w:author="GIL, SANTIAGO ANDRES" w:date="2023-06-02T10:19:00Z"/>
          <w:rFonts w:cs="Bookman-Demi"/>
          <w:b/>
          <w:u w:val="single"/>
        </w:rPr>
      </w:pPr>
    </w:p>
    <w:p w14:paraId="368EE1EB" w14:textId="5EA92380" w:rsidR="00A908B6" w:rsidRDefault="00A908B6" w:rsidP="00EC24D9">
      <w:pPr>
        <w:autoSpaceDE w:val="0"/>
        <w:autoSpaceDN w:val="0"/>
        <w:adjustRightInd w:val="0"/>
        <w:spacing w:after="0" w:line="240" w:lineRule="auto"/>
        <w:rPr>
          <w:ins w:id="65" w:author="GIL, SANTIAGO ANDRES" w:date="2023-06-02T10:19:00Z"/>
          <w:rFonts w:cs="Bookman-Demi"/>
          <w:b/>
          <w:u w:val="single"/>
        </w:rPr>
      </w:pPr>
      <w:ins w:id="66" w:author="GIL, SANTIAGO ANDRES" w:date="2023-06-02T10:19:00Z">
        <w:r>
          <w:rPr>
            <w:rFonts w:cs="Bookman-Demi"/>
            <w:b/>
            <w:u w:val="single"/>
          </w:rPr>
          <w:t xml:space="preserve">Fecha: </w:t>
        </w:r>
      </w:ins>
      <w:ins w:id="67" w:author="GIL, SANTIAGO ANDRES" w:date="2023-06-02T10:30:00Z">
        <w:r w:rsidR="00E8024E">
          <w:rPr>
            <w:rFonts w:cs="Bookman-Demi"/>
            <w:b/>
            <w:u w:val="single"/>
          </w:rPr>
          <w:t xml:space="preserve"> 10/11 de </w:t>
        </w:r>
      </w:ins>
      <w:proofErr w:type="gramStart"/>
      <w:ins w:id="68" w:author="GIL, SANTIAGO ANDRES" w:date="2023-06-02T10:32:00Z">
        <w:r w:rsidR="00E8024E">
          <w:rPr>
            <w:rFonts w:cs="Bookman-Demi"/>
            <w:b/>
            <w:u w:val="single"/>
          </w:rPr>
          <w:t>O</w:t>
        </w:r>
      </w:ins>
      <w:ins w:id="69" w:author="GIL, SANTIAGO ANDRES" w:date="2023-06-02T10:30:00Z">
        <w:r w:rsidR="00E8024E">
          <w:rPr>
            <w:rFonts w:cs="Bookman-Demi"/>
            <w:b/>
            <w:u w:val="single"/>
          </w:rPr>
          <w:t>ctubre  (</w:t>
        </w:r>
        <w:proofErr w:type="gramEnd"/>
        <w:r w:rsidR="00E8024E">
          <w:rPr>
            <w:rFonts w:cs="Bookman-Demi"/>
            <w:b/>
            <w:u w:val="single"/>
          </w:rPr>
          <w:t>seman</w:t>
        </w:r>
      </w:ins>
      <w:ins w:id="70" w:author="GIL, SANTIAGO ANDRES" w:date="2023-06-02T10:20:00Z">
        <w:r>
          <w:rPr>
            <w:rFonts w:cs="Bookman-Demi"/>
            <w:b/>
            <w:u w:val="single"/>
          </w:rPr>
          <w:t>al menos el mes propuesto)</w:t>
        </w:r>
      </w:ins>
    </w:p>
    <w:p w14:paraId="02176885" w14:textId="5D239EFE" w:rsidR="00A908B6" w:rsidRDefault="00A908B6" w:rsidP="00EC24D9">
      <w:pPr>
        <w:autoSpaceDE w:val="0"/>
        <w:autoSpaceDN w:val="0"/>
        <w:adjustRightInd w:val="0"/>
        <w:spacing w:after="0" w:line="240" w:lineRule="auto"/>
        <w:rPr>
          <w:ins w:id="71" w:author="GIL, SANTIAGO ANDRES" w:date="2023-06-02T10:19:00Z"/>
          <w:rFonts w:cs="Bookman-Demi"/>
          <w:b/>
          <w:u w:val="single"/>
        </w:rPr>
      </w:pPr>
      <w:ins w:id="72" w:author="GIL, SANTIAGO ANDRES" w:date="2023-06-02T10:19:00Z">
        <w:r>
          <w:rPr>
            <w:rFonts w:cs="Bookman-Demi"/>
            <w:b/>
            <w:u w:val="single"/>
          </w:rPr>
          <w:t xml:space="preserve">Duración: </w:t>
        </w:r>
      </w:ins>
      <w:ins w:id="73" w:author="GIL, SANTIAGO ANDRES" w:date="2023-06-02T10:32:00Z">
        <w:r w:rsidR="00E8024E">
          <w:rPr>
            <w:rFonts w:cs="Bookman-Demi"/>
            <w:b/>
            <w:u w:val="single"/>
          </w:rPr>
          <w:t>2</w:t>
        </w:r>
      </w:ins>
      <w:ins w:id="74" w:author="GIL, SANTIAGO ANDRES" w:date="2023-06-02T10:31:00Z">
        <w:r w:rsidR="00E8024E">
          <w:rPr>
            <w:rFonts w:cs="Bookman-Demi"/>
            <w:b/>
            <w:u w:val="single"/>
          </w:rPr>
          <w:t xml:space="preserve"> </w:t>
        </w:r>
        <w:proofErr w:type="spellStart"/>
        <w:r w:rsidR="00E8024E">
          <w:rPr>
            <w:rFonts w:cs="Bookman-Demi"/>
            <w:b/>
            <w:u w:val="single"/>
          </w:rPr>
          <w:t>dia</w:t>
        </w:r>
      </w:ins>
      <w:proofErr w:type="spellEnd"/>
    </w:p>
    <w:p w14:paraId="44866C87" w14:textId="19C3D466" w:rsidR="00A908B6" w:rsidRDefault="00A908B6" w:rsidP="00EC24D9">
      <w:pPr>
        <w:autoSpaceDE w:val="0"/>
        <w:autoSpaceDN w:val="0"/>
        <w:adjustRightInd w:val="0"/>
        <w:spacing w:after="0" w:line="240" w:lineRule="auto"/>
        <w:rPr>
          <w:ins w:id="75" w:author="GIL, SANTIAGO ANDRES" w:date="2023-06-02T10:32:00Z"/>
          <w:rFonts w:cs="Bookman-Demi"/>
          <w:b/>
          <w:u w:val="single"/>
        </w:rPr>
      </w:pPr>
    </w:p>
    <w:p w14:paraId="08B7F9F1" w14:textId="14FC3E76" w:rsidR="00E8024E" w:rsidRDefault="00E8024E" w:rsidP="00EC24D9">
      <w:pPr>
        <w:autoSpaceDE w:val="0"/>
        <w:autoSpaceDN w:val="0"/>
        <w:adjustRightInd w:val="0"/>
        <w:spacing w:after="0" w:line="240" w:lineRule="auto"/>
        <w:rPr>
          <w:ins w:id="76" w:author="GIL, SANTIAGO ANDRES" w:date="2023-06-02T10:32:00Z"/>
          <w:rFonts w:cs="Bookman-Demi"/>
          <w:b/>
          <w:u w:val="single"/>
        </w:rPr>
      </w:pPr>
    </w:p>
    <w:p w14:paraId="2BF4F947" w14:textId="77777777" w:rsidR="00E8024E" w:rsidRDefault="00E8024E" w:rsidP="00EC24D9">
      <w:pPr>
        <w:autoSpaceDE w:val="0"/>
        <w:autoSpaceDN w:val="0"/>
        <w:adjustRightInd w:val="0"/>
        <w:spacing w:after="0" w:line="240" w:lineRule="auto"/>
        <w:rPr>
          <w:ins w:id="77" w:author="GIL, SANTIAGO ANDRES" w:date="2023-06-02T10:19:00Z"/>
          <w:rFonts w:cs="Bookman-Demi"/>
          <w:b/>
          <w:u w:val="single"/>
        </w:rPr>
      </w:pPr>
    </w:p>
    <w:p w14:paraId="3D3C254D" w14:textId="77777777" w:rsidR="00A908B6" w:rsidRPr="00EC79E2" w:rsidRDefault="00A908B6" w:rsidP="00EC24D9">
      <w:pPr>
        <w:autoSpaceDE w:val="0"/>
        <w:autoSpaceDN w:val="0"/>
        <w:adjustRightInd w:val="0"/>
        <w:spacing w:after="0" w:line="240" w:lineRule="auto"/>
        <w:rPr>
          <w:rFonts w:cs="Bookman-Demi"/>
          <w:b/>
          <w:u w:val="single"/>
        </w:rPr>
      </w:pPr>
    </w:p>
    <w:p w14:paraId="0DEA63CD" w14:textId="77777777" w:rsidR="00EC24D9" w:rsidRDefault="00EC24D9" w:rsidP="00EC24D9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</w:p>
    <w:p w14:paraId="7558D0AB" w14:textId="77777777" w:rsidR="00EC24D9" w:rsidRPr="00EC79E2" w:rsidRDefault="00EC24D9" w:rsidP="00EC24D9">
      <w:p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 w:rsidRPr="00EC79E2">
        <w:rPr>
          <w:rFonts w:cs="Bookman-Demi"/>
        </w:rPr>
        <w:lastRenderedPageBreak/>
        <w:t xml:space="preserve">Inicialmente, </w:t>
      </w:r>
      <w:r w:rsidRPr="00EC24D9">
        <w:rPr>
          <w:rFonts w:cs="Bookman-Demi"/>
        </w:rPr>
        <w:t>la</w:t>
      </w:r>
      <w:r w:rsidRPr="00EC79E2">
        <w:rPr>
          <w:rFonts w:cs="Bookman-Demi"/>
          <w:b/>
        </w:rPr>
        <w:t xml:space="preserve"> agenda preliminar</w:t>
      </w:r>
      <w:r w:rsidRPr="00EC79E2">
        <w:rPr>
          <w:rFonts w:cs="Bookman-Demi"/>
        </w:rPr>
        <w:t xml:space="preserve"> del congreso contempla las siguientes actividades:</w:t>
      </w:r>
    </w:p>
    <w:p w14:paraId="6B4A25FC" w14:textId="28D69525" w:rsidR="00EC24D9" w:rsidRPr="00EC79E2" w:rsidRDefault="00EC24D9" w:rsidP="00EC24D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 w:rsidRPr="00EC79E2">
        <w:rPr>
          <w:rFonts w:cs="Bookman-Demi"/>
        </w:rPr>
        <w:t xml:space="preserve">Presentación de trabajos, divididos en 4 bloques de distintas temáticas definidas </w:t>
      </w:r>
      <w:r>
        <w:rPr>
          <w:rFonts w:cs="Bookman-Demi"/>
        </w:rPr>
        <w:t>debajo</w:t>
      </w:r>
      <w:r w:rsidRPr="00EC79E2">
        <w:rPr>
          <w:rFonts w:cs="Bookman-Demi"/>
        </w:rPr>
        <w:t>.</w:t>
      </w:r>
    </w:p>
    <w:p w14:paraId="16A01AAD" w14:textId="3BEBBE1F" w:rsidR="00EC24D9" w:rsidRPr="00EC79E2" w:rsidRDefault="00EC24D9" w:rsidP="00EC24D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Bookman-Demi"/>
        </w:rPr>
      </w:pPr>
      <w:r w:rsidRPr="00EC79E2">
        <w:rPr>
          <w:rFonts w:cs="Bookman-Demi"/>
        </w:rPr>
        <w:t xml:space="preserve">1° día - Mesa redonda de debate: </w:t>
      </w:r>
      <w:r w:rsidRPr="00EC79E2">
        <w:rPr>
          <w:rFonts w:cs="Bookman-Demi"/>
          <w:i/>
        </w:rPr>
        <w:t xml:space="preserve">“Gestión conjunta </w:t>
      </w:r>
      <w:ins w:id="78" w:author="FERNANDEZ BECERRA, JUAN MANUEL" w:date="2023-04-26T15:10:00Z">
        <w:r w:rsidR="006514C8">
          <w:rPr>
            <w:rFonts w:cs="Bookman-Demi"/>
            <w:i/>
          </w:rPr>
          <w:t xml:space="preserve">de Seguridad de Procesos </w:t>
        </w:r>
      </w:ins>
      <w:r w:rsidRPr="00EC79E2">
        <w:rPr>
          <w:rFonts w:cs="Bookman-Demi"/>
          <w:i/>
        </w:rPr>
        <w:t xml:space="preserve">con </w:t>
      </w:r>
      <w:r>
        <w:rPr>
          <w:rFonts w:cs="Bookman-Demi"/>
          <w:i/>
        </w:rPr>
        <w:t>contratistas c</w:t>
      </w:r>
      <w:r w:rsidRPr="00EC79E2">
        <w:rPr>
          <w:rFonts w:cs="Bookman-Demi"/>
          <w:i/>
        </w:rPr>
        <w:t>lave</w:t>
      </w:r>
      <w:ins w:id="79" w:author="FERNANDEZ BECERRA, JUAN MANUEL" w:date="2023-05-09T14:08:00Z">
        <w:r w:rsidR="0070759A">
          <w:rPr>
            <w:rFonts w:cs="Bookman-Demi"/>
            <w:i/>
          </w:rPr>
          <w:t>s</w:t>
        </w:r>
      </w:ins>
      <w:r w:rsidRPr="00EC79E2">
        <w:rPr>
          <w:rFonts w:cs="Bookman-Demi"/>
          <w:i/>
        </w:rPr>
        <w:t>”</w:t>
      </w:r>
    </w:p>
    <w:p w14:paraId="172C2881" w14:textId="62BBD32F" w:rsidR="00EC24D9" w:rsidRPr="009226B7" w:rsidDel="009226B7" w:rsidRDefault="00EC24D9" w:rsidP="00EC24D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del w:id="80" w:author="FERNANDEZ BECERRA, JUAN MANUEL" w:date="2023-04-26T15:10:00Z"/>
          <w:rFonts w:cs="Bookman-Demi"/>
        </w:rPr>
      </w:pPr>
      <w:del w:id="81" w:author="FERNANDEZ BECERRA, JUAN MANUEL" w:date="2023-04-26T15:10:00Z">
        <w:r w:rsidRPr="009226B7" w:rsidDel="009226B7">
          <w:rPr>
            <w:rFonts w:cs="Bookman-Demi"/>
          </w:rPr>
          <w:delText>Disertaciones magistrales internacionales.</w:delText>
        </w:r>
      </w:del>
    </w:p>
    <w:p w14:paraId="141AA58C" w14:textId="264936EE" w:rsidR="00EC24D9" w:rsidRPr="009226B7" w:rsidRDefault="00EC24D9" w:rsidP="00EC24D9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Bookman-Demi"/>
          <w:rPrChange w:id="82" w:author="FERNANDEZ BECERRA, JUAN MANUEL" w:date="2023-04-26T15:11:00Z">
            <w:rPr>
              <w:rFonts w:cs="Bookman-Demi"/>
              <w:highlight w:val="yellow"/>
            </w:rPr>
          </w:rPrChange>
        </w:rPr>
      </w:pPr>
      <w:r w:rsidRPr="009226B7">
        <w:rPr>
          <w:rFonts w:cs="Bookman-Demi"/>
          <w:rPrChange w:id="83" w:author="FERNANDEZ BECERRA, JUAN MANUEL" w:date="2023-04-26T15:11:00Z">
            <w:rPr>
              <w:rFonts w:cs="Bookman-Demi"/>
              <w:highlight w:val="yellow"/>
            </w:rPr>
          </w:rPrChange>
        </w:rPr>
        <w:t>2° día - Mesa redonda de debate:</w:t>
      </w:r>
      <w:commentRangeStart w:id="84"/>
      <w:r w:rsidRPr="009226B7">
        <w:rPr>
          <w:rFonts w:cs="Bookman-Demi"/>
          <w:rPrChange w:id="85" w:author="FERNANDEZ BECERRA, JUAN MANUEL" w:date="2023-04-26T15:11:00Z">
            <w:rPr>
              <w:rFonts w:cs="Bookman-Demi"/>
              <w:highlight w:val="yellow"/>
            </w:rPr>
          </w:rPrChange>
        </w:rPr>
        <w:t xml:space="preserve"> “</w:t>
      </w:r>
      <w:r w:rsidRPr="009226B7">
        <w:rPr>
          <w:rFonts w:cs="Bookman-Demi"/>
          <w:i/>
          <w:rPrChange w:id="86" w:author="FERNANDEZ BECERRA, JUAN MANUEL" w:date="2023-04-26T15:11:00Z">
            <w:rPr>
              <w:rFonts w:cs="Bookman-Demi"/>
              <w:i/>
              <w:highlight w:val="yellow"/>
            </w:rPr>
          </w:rPrChange>
        </w:rPr>
        <w:t>Gestión de riesgos a lo largo del ciclo de vida de un pozo</w:t>
      </w:r>
      <w:ins w:id="87" w:author="FERNANDEZ BECERRA, JUAN MANUEL" w:date="2023-05-09T14:11:00Z">
        <w:r w:rsidR="00141A10">
          <w:rPr>
            <w:rFonts w:cs="Bookman-Demi"/>
            <w:i/>
          </w:rPr>
          <w:t xml:space="preserve"> de petról</w:t>
        </w:r>
      </w:ins>
      <w:ins w:id="88" w:author="FERNANDEZ BECERRA, JUAN MANUEL" w:date="2023-05-09T14:12:00Z">
        <w:r w:rsidR="00141A10">
          <w:rPr>
            <w:rFonts w:cs="Bookman-Demi"/>
            <w:i/>
          </w:rPr>
          <w:t>eo</w:t>
        </w:r>
      </w:ins>
      <w:r w:rsidRPr="009226B7">
        <w:rPr>
          <w:rFonts w:cs="Bookman-Demi"/>
          <w:rPrChange w:id="89" w:author="FERNANDEZ BECERRA, JUAN MANUEL" w:date="2023-04-26T15:11:00Z">
            <w:rPr>
              <w:rFonts w:cs="Bookman-Demi"/>
              <w:highlight w:val="yellow"/>
            </w:rPr>
          </w:rPrChange>
        </w:rPr>
        <w:t>”</w:t>
      </w:r>
      <w:commentRangeEnd w:id="84"/>
      <w:r w:rsidRPr="009226B7">
        <w:rPr>
          <w:rStyle w:val="Refdecomentario"/>
          <w:rPrChange w:id="90" w:author="FERNANDEZ BECERRA, JUAN MANUEL" w:date="2023-04-26T15:11:00Z">
            <w:rPr>
              <w:rStyle w:val="Refdecomentario"/>
              <w:highlight w:val="yellow"/>
            </w:rPr>
          </w:rPrChange>
        </w:rPr>
        <w:commentReference w:id="84"/>
      </w:r>
    </w:p>
    <w:p w14:paraId="50FE83D2" w14:textId="77777777" w:rsidR="00EC24D9" w:rsidRDefault="00EC24D9" w:rsidP="00F30303">
      <w:pPr>
        <w:autoSpaceDE w:val="0"/>
        <w:autoSpaceDN w:val="0"/>
        <w:adjustRightInd w:val="0"/>
        <w:spacing w:after="120" w:line="240" w:lineRule="auto"/>
        <w:rPr>
          <w:rFonts w:cs="Bookman-Demi"/>
          <w:b/>
          <w:u w:val="single"/>
        </w:rPr>
      </w:pPr>
    </w:p>
    <w:p w14:paraId="7C64B674" w14:textId="4B247738" w:rsidR="008E4D52" w:rsidRPr="00EC79E2" w:rsidRDefault="008E4D52" w:rsidP="00F30303">
      <w:pPr>
        <w:autoSpaceDE w:val="0"/>
        <w:autoSpaceDN w:val="0"/>
        <w:adjustRightInd w:val="0"/>
        <w:spacing w:after="120" w:line="240" w:lineRule="auto"/>
        <w:rPr>
          <w:rFonts w:cs="Bookman-Demi"/>
          <w:b/>
          <w:u w:val="single"/>
        </w:rPr>
      </w:pPr>
      <w:r w:rsidRPr="00EC79E2">
        <w:rPr>
          <w:rFonts w:cs="Bookman-Demi"/>
          <w:b/>
          <w:u w:val="single"/>
        </w:rPr>
        <w:t>P</w:t>
      </w:r>
      <w:r w:rsidR="00F32A8A" w:rsidRPr="00EC79E2">
        <w:rPr>
          <w:rFonts w:cs="Bookman-Demi"/>
          <w:b/>
          <w:u w:val="single"/>
        </w:rPr>
        <w:t>resentación de trabajos</w:t>
      </w:r>
    </w:p>
    <w:p w14:paraId="63401AB2" w14:textId="1DA1556D" w:rsidR="00F30303" w:rsidRPr="00EC24D9" w:rsidRDefault="00F30303" w:rsidP="00EC24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rPr>
          <w:rFonts w:cs="Bookman-Demi"/>
          <w:b/>
        </w:rPr>
      </w:pPr>
      <w:r w:rsidRPr="00EC24D9">
        <w:rPr>
          <w:rFonts w:cs="Bookman-Demi"/>
          <w:b/>
        </w:rPr>
        <w:t>Temas</w:t>
      </w:r>
    </w:p>
    <w:p w14:paraId="3B9AB585" w14:textId="3606D581" w:rsidR="00EC6079" w:rsidRDefault="00F32A8A" w:rsidP="006D4C25">
      <w:pPr>
        <w:spacing w:after="0" w:line="240" w:lineRule="auto"/>
        <w:jc w:val="both"/>
        <w:rPr>
          <w:rFonts w:ascii="Calibri" w:eastAsia="Calibri" w:hAnsi="Calibri" w:cs="Times New Roman"/>
          <w:lang w:eastAsia="en-US"/>
        </w:rPr>
      </w:pPr>
      <w:r>
        <w:rPr>
          <w:rFonts w:ascii="Calibri" w:eastAsia="Calibri" w:hAnsi="Calibri" w:cs="Times New Roman"/>
          <w:lang w:eastAsia="en-US"/>
        </w:rPr>
        <w:t>La presentación de trabajos durante el congreso estará dividida en cuatro bloques temáticos:</w:t>
      </w:r>
    </w:p>
    <w:p w14:paraId="1EF532AF" w14:textId="271B63F9" w:rsidR="006D4C25" w:rsidRPr="00FD1D97" w:rsidRDefault="00F32A8A" w:rsidP="00FD1D97">
      <w:pPr>
        <w:pStyle w:val="Prrafodelista"/>
        <w:numPr>
          <w:ilvl w:val="0"/>
          <w:numId w:val="13"/>
        </w:numPr>
        <w:spacing w:before="80" w:after="80"/>
        <w:ind w:left="714" w:hanging="357"/>
        <w:contextualSpacing w:val="0"/>
        <w:jc w:val="both"/>
        <w:rPr>
          <w:color w:val="222222"/>
          <w:lang w:val="es-ES"/>
        </w:rPr>
      </w:pPr>
      <w:r w:rsidRPr="00F32A8A">
        <w:rPr>
          <w:b/>
          <w:bCs/>
        </w:rPr>
        <w:t xml:space="preserve">Bloque 1 - </w:t>
      </w:r>
      <w:r w:rsidR="006D4C25" w:rsidRPr="00F32A8A">
        <w:rPr>
          <w:b/>
          <w:bCs/>
        </w:rPr>
        <w:t>Aprendiendo de la Experiencia:</w:t>
      </w:r>
      <w:r w:rsidRPr="00F32A8A">
        <w:rPr>
          <w:b/>
          <w:bCs/>
        </w:rPr>
        <w:t xml:space="preserve"> </w:t>
      </w:r>
      <w:r w:rsidR="0026250A" w:rsidRPr="0026250A">
        <w:rPr>
          <w:bCs/>
        </w:rPr>
        <w:t xml:space="preserve">El reporte consistente de todos los incidentes de seguridad de procesos permite priorizar la </w:t>
      </w:r>
      <w:r w:rsidR="0026250A" w:rsidRPr="0026250A">
        <w:rPr>
          <w:color w:val="222222"/>
          <w:lang w:val="es-ES"/>
        </w:rPr>
        <w:t>investigació</w:t>
      </w:r>
      <w:r w:rsidR="006D4C25" w:rsidRPr="0026250A">
        <w:rPr>
          <w:color w:val="222222"/>
          <w:lang w:val="es-ES"/>
        </w:rPr>
        <w:t xml:space="preserve">n </w:t>
      </w:r>
      <w:r w:rsidR="00FD1D97" w:rsidRPr="0026250A">
        <w:rPr>
          <w:color w:val="222222"/>
          <w:lang w:val="es-ES"/>
        </w:rPr>
        <w:t xml:space="preserve">exhaustiva </w:t>
      </w:r>
      <w:r w:rsidR="0026250A" w:rsidRPr="0026250A">
        <w:rPr>
          <w:color w:val="222222"/>
          <w:lang w:val="es-ES"/>
        </w:rPr>
        <w:t xml:space="preserve">de aquellos con </w:t>
      </w:r>
      <w:r w:rsidR="0026250A">
        <w:rPr>
          <w:color w:val="222222"/>
          <w:lang w:val="es-ES"/>
        </w:rPr>
        <w:t>ma</w:t>
      </w:r>
      <w:r w:rsidR="0026250A" w:rsidRPr="0026250A">
        <w:rPr>
          <w:color w:val="222222"/>
          <w:lang w:val="es-ES"/>
        </w:rPr>
        <w:t>yor valor de aprendizaje</w:t>
      </w:r>
      <w:r w:rsidR="0026250A">
        <w:rPr>
          <w:color w:val="222222"/>
          <w:lang w:val="es-ES"/>
        </w:rPr>
        <w:t>,</w:t>
      </w:r>
      <w:r w:rsidR="0026250A" w:rsidRPr="0026250A">
        <w:rPr>
          <w:color w:val="222222"/>
          <w:lang w:val="es-ES"/>
        </w:rPr>
        <w:t xml:space="preserve"> para </w:t>
      </w:r>
      <w:r w:rsidR="00FD1D97" w:rsidRPr="0026250A">
        <w:rPr>
          <w:color w:val="222222"/>
          <w:lang w:val="es-ES"/>
        </w:rPr>
        <w:t xml:space="preserve">definir acciones que eviten la recurrencia de </w:t>
      </w:r>
      <w:proofErr w:type="gramStart"/>
      <w:r w:rsidR="00FD1D97" w:rsidRPr="0026250A">
        <w:rPr>
          <w:color w:val="222222"/>
          <w:lang w:val="es-ES"/>
        </w:rPr>
        <w:t>los mismos</w:t>
      </w:r>
      <w:proofErr w:type="gramEnd"/>
      <w:r w:rsidR="00FD1D97" w:rsidRPr="0026250A">
        <w:rPr>
          <w:color w:val="222222"/>
          <w:lang w:val="es-ES"/>
        </w:rPr>
        <w:t xml:space="preserve">, brindando </w:t>
      </w:r>
      <w:r w:rsidR="006D4C25" w:rsidRPr="0026250A">
        <w:rPr>
          <w:color w:val="222222"/>
          <w:lang w:val="es-ES"/>
        </w:rPr>
        <w:t>valiosas oportunidades de aprendizaje</w:t>
      </w:r>
      <w:r w:rsidR="0026250A">
        <w:rPr>
          <w:color w:val="222222"/>
          <w:lang w:val="es-ES"/>
        </w:rPr>
        <w:t xml:space="preserve">. Las auditorías, el análisis de tendencias y el monitoreo de métricas proactivas de seguridad de procesos, brindan herramientas a las organizaciones para tomar decisiones a través de la experiencia de forma preventiva. </w:t>
      </w:r>
      <w:r w:rsidR="006D4C25" w:rsidRPr="00F32A8A">
        <w:rPr>
          <w:color w:val="222222"/>
          <w:lang w:val="es-ES"/>
        </w:rPr>
        <w:t>Est</w:t>
      </w:r>
      <w:r w:rsidR="00FD1D97">
        <w:rPr>
          <w:color w:val="222222"/>
          <w:lang w:val="es-ES"/>
        </w:rPr>
        <w:t xml:space="preserve">a sección </w:t>
      </w:r>
      <w:r w:rsidR="006D4C25" w:rsidRPr="00F32A8A">
        <w:rPr>
          <w:color w:val="222222"/>
          <w:lang w:val="es-ES"/>
        </w:rPr>
        <w:t xml:space="preserve">invita a </w:t>
      </w:r>
      <w:r w:rsidR="00FD1D97">
        <w:rPr>
          <w:color w:val="222222"/>
          <w:lang w:val="es-ES"/>
        </w:rPr>
        <w:t xml:space="preserve">compartir </w:t>
      </w:r>
      <w:r w:rsidR="006D4C25" w:rsidRPr="00F32A8A">
        <w:rPr>
          <w:color w:val="222222"/>
          <w:lang w:val="es-ES"/>
        </w:rPr>
        <w:t>experiencias que ayuden a c</w:t>
      </w:r>
      <w:r w:rsidR="00FD1D97">
        <w:rPr>
          <w:color w:val="222222"/>
          <w:lang w:val="es-ES"/>
        </w:rPr>
        <w:t>apitalizar aprendizaje en el ámbito de la gestión de seguridad de procesos,</w:t>
      </w:r>
      <w:r w:rsidR="006D4C25" w:rsidRPr="00F32A8A">
        <w:rPr>
          <w:color w:val="222222"/>
          <w:lang w:val="es-ES"/>
        </w:rPr>
        <w:t xml:space="preserve"> ya sea en un área particular, una compañía, o a nivel de industria.</w:t>
      </w:r>
      <w:r w:rsidR="00FD1D97">
        <w:rPr>
          <w:color w:val="222222"/>
          <w:lang w:val="es-ES"/>
        </w:rPr>
        <w:t xml:space="preserve">  Se pueden considerar los siguientes temas: </w:t>
      </w:r>
    </w:p>
    <w:p w14:paraId="2BEB6B69" w14:textId="790D14E6" w:rsidR="0026250A" w:rsidRDefault="0026250A" w:rsidP="00FD1D97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Reporte de incidentes de seguridad de procesos y análisis de tendencias para la toma de decisiones.</w:t>
      </w:r>
    </w:p>
    <w:p w14:paraId="3FA637F2" w14:textId="43E10E39" w:rsidR="006D4C25" w:rsidRPr="00FD1D97" w:rsidRDefault="006D4C25" w:rsidP="00FD1D97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 w:rsidRPr="00FD1D97">
        <w:rPr>
          <w:rFonts w:eastAsia="Times New Roman"/>
        </w:rPr>
        <w:t>Investigaciones de Incid</w:t>
      </w:r>
      <w:r w:rsidR="00FD1D97">
        <w:rPr>
          <w:rFonts w:eastAsia="Times New Roman"/>
        </w:rPr>
        <w:t>entes de Seguridad de Procesos con sus</w:t>
      </w:r>
      <w:r w:rsidRPr="00FD1D97">
        <w:rPr>
          <w:rFonts w:eastAsia="Times New Roman"/>
        </w:rPr>
        <w:t xml:space="preserve"> </w:t>
      </w:r>
      <w:r w:rsidR="00FD1D97">
        <w:rPr>
          <w:rFonts w:eastAsia="Times New Roman"/>
        </w:rPr>
        <w:t xml:space="preserve">hallazgos, </w:t>
      </w:r>
      <w:r w:rsidRPr="00FD1D97">
        <w:rPr>
          <w:rFonts w:eastAsia="Times New Roman"/>
        </w:rPr>
        <w:t xml:space="preserve">causas, acciones </w:t>
      </w:r>
      <w:r w:rsidR="00FD1D97">
        <w:rPr>
          <w:rFonts w:eastAsia="Times New Roman"/>
        </w:rPr>
        <w:t>y aprendizajes</w:t>
      </w:r>
      <w:r w:rsidRPr="00FD1D97">
        <w:rPr>
          <w:rFonts w:eastAsia="Times New Roman"/>
        </w:rPr>
        <w:t>.</w:t>
      </w:r>
    </w:p>
    <w:p w14:paraId="66BD069E" w14:textId="1D1F74E1" w:rsidR="006D4C25" w:rsidRPr="00FD1D97" w:rsidRDefault="006D4C25" w:rsidP="00FD1D97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 w:rsidRPr="00FD1D97">
        <w:rPr>
          <w:rFonts w:eastAsia="Times New Roman"/>
        </w:rPr>
        <w:t>Gestión de</w:t>
      </w:r>
      <w:r w:rsidR="0026250A">
        <w:rPr>
          <w:rFonts w:eastAsia="Times New Roman"/>
        </w:rPr>
        <w:t xml:space="preserve"> Aprendizaje: i</w:t>
      </w:r>
      <w:r w:rsidRPr="00FD1D97">
        <w:rPr>
          <w:rFonts w:eastAsia="Times New Roman"/>
        </w:rPr>
        <w:t xml:space="preserve">dentificación, desarrollo, divulgación, análisis e implementación </w:t>
      </w:r>
      <w:r w:rsidR="0026250A">
        <w:rPr>
          <w:rFonts w:eastAsia="Times New Roman"/>
        </w:rPr>
        <w:t>de Lecciones Aprendidas</w:t>
      </w:r>
      <w:r w:rsidRPr="00FD1D97">
        <w:rPr>
          <w:rFonts w:eastAsia="Times New Roman"/>
        </w:rPr>
        <w:t>.</w:t>
      </w:r>
    </w:p>
    <w:p w14:paraId="7CB3D514" w14:textId="6F7D15BC" w:rsidR="006D4C25" w:rsidRDefault="00E27C9A" w:rsidP="00FD1D97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Cambios en una organización como resultado </w:t>
      </w:r>
      <w:r w:rsidR="006D4C25" w:rsidRPr="00FD1D97">
        <w:rPr>
          <w:rFonts w:eastAsia="Times New Roman"/>
        </w:rPr>
        <w:t>de incidentes de Seguridad de Procesos con alto impacto.</w:t>
      </w:r>
    </w:p>
    <w:p w14:paraId="2CB7CACE" w14:textId="7927357E" w:rsidR="00E27C9A" w:rsidRPr="00E27C9A" w:rsidRDefault="00E27C9A" w:rsidP="00E27C9A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Implementación de mediciones y métricas de seguridad de procesos y toma de decisiones.</w:t>
      </w:r>
    </w:p>
    <w:p w14:paraId="6824AE5F" w14:textId="4E3434F9" w:rsidR="006D4C25" w:rsidRPr="00FD1D97" w:rsidRDefault="006D4C25" w:rsidP="00FD1D97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 w:rsidRPr="00FD1D97">
        <w:rPr>
          <w:rFonts w:eastAsia="Times New Roman"/>
        </w:rPr>
        <w:t xml:space="preserve">Auditorías </w:t>
      </w:r>
      <w:r w:rsidR="0026250A">
        <w:rPr>
          <w:rFonts w:eastAsia="Times New Roman"/>
        </w:rPr>
        <w:t xml:space="preserve">de seguridad de procesos </w:t>
      </w:r>
      <w:r w:rsidRPr="00FD1D97">
        <w:rPr>
          <w:rFonts w:eastAsia="Times New Roman"/>
        </w:rPr>
        <w:t xml:space="preserve">como fuente de aprendizaje y mejora </w:t>
      </w:r>
      <w:r w:rsidR="008E4D52" w:rsidRPr="00FD1D97">
        <w:rPr>
          <w:rFonts w:eastAsia="Times New Roman"/>
        </w:rPr>
        <w:t>continua</w:t>
      </w:r>
      <w:r w:rsidRPr="00FD1D97">
        <w:rPr>
          <w:rFonts w:eastAsia="Times New Roman"/>
        </w:rPr>
        <w:t>.</w:t>
      </w:r>
    </w:p>
    <w:p w14:paraId="624273D6" w14:textId="77777777" w:rsidR="006D4C25" w:rsidRPr="00FD1D97" w:rsidRDefault="006D4C25" w:rsidP="00FD1D97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 w:rsidRPr="00FD1D97">
        <w:rPr>
          <w:rFonts w:eastAsia="Times New Roman"/>
        </w:rPr>
        <w:t>Otros casos, de los cuales se hayan obtenido experiencias o lecciones que llevaron a una mejora en la Seguridad de Procesos.</w:t>
      </w:r>
    </w:p>
    <w:p w14:paraId="347117DD" w14:textId="0315E44B" w:rsidR="00E27C9A" w:rsidRPr="00E27C9A" w:rsidRDefault="00E27C9A" w:rsidP="00E27C9A">
      <w:pPr>
        <w:pStyle w:val="Prrafodelista"/>
        <w:numPr>
          <w:ilvl w:val="0"/>
          <w:numId w:val="13"/>
        </w:numPr>
        <w:spacing w:before="80" w:after="80"/>
        <w:ind w:left="714" w:hanging="357"/>
        <w:contextualSpacing w:val="0"/>
        <w:jc w:val="both"/>
        <w:rPr>
          <w:bCs/>
        </w:rPr>
      </w:pPr>
      <w:r w:rsidRPr="00E27C9A">
        <w:rPr>
          <w:b/>
          <w:bCs/>
        </w:rPr>
        <w:t>Bloque 2</w:t>
      </w:r>
      <w:r>
        <w:rPr>
          <w:b/>
          <w:bCs/>
        </w:rPr>
        <w:t xml:space="preserve"> – Identificación de peligros, análisis de riesgos y gestión de barreras: </w:t>
      </w:r>
      <w:r w:rsidRPr="00E27C9A">
        <w:rPr>
          <w:bCs/>
        </w:rPr>
        <w:t xml:space="preserve">Involucra a todas las actividades relacionadas </w:t>
      </w:r>
      <w:r w:rsidR="00EC24D9">
        <w:rPr>
          <w:bCs/>
        </w:rPr>
        <w:t>con</w:t>
      </w:r>
      <w:r>
        <w:rPr>
          <w:bCs/>
        </w:rPr>
        <w:t xml:space="preserve"> la identificación de peligros, el </w:t>
      </w:r>
      <w:r w:rsidRPr="00E27C9A">
        <w:rPr>
          <w:bCs/>
        </w:rPr>
        <w:t>análisis y evaluación de riesgo de procesos a lo largo de</w:t>
      </w:r>
      <w:ins w:id="91" w:author="FERNANDEZ BECERRA, JUAN MANUEL" w:date="2023-04-26T15:13:00Z">
        <w:r w:rsidR="002A29B1">
          <w:rPr>
            <w:bCs/>
          </w:rPr>
          <w:t>l</w:t>
        </w:r>
      </w:ins>
      <w:del w:id="92" w:author="FERNANDEZ BECERRA, JUAN MANUEL" w:date="2023-04-26T15:13:00Z">
        <w:r w:rsidRPr="00E27C9A" w:rsidDel="002A29B1">
          <w:rPr>
            <w:bCs/>
          </w:rPr>
          <w:delText xml:space="preserve"> su</w:delText>
        </w:r>
      </w:del>
      <w:r w:rsidRPr="00E27C9A">
        <w:rPr>
          <w:bCs/>
        </w:rPr>
        <w:t xml:space="preserve"> ciclo de vida </w:t>
      </w:r>
      <w:ins w:id="93" w:author="FERNANDEZ BECERRA, JUAN MANUEL" w:date="2023-04-26T15:13:00Z">
        <w:r w:rsidR="002A29B1">
          <w:rPr>
            <w:bCs/>
          </w:rPr>
          <w:t xml:space="preserve">de un activo </w:t>
        </w:r>
      </w:ins>
      <w:r w:rsidRPr="00E27C9A">
        <w:rPr>
          <w:bCs/>
        </w:rPr>
        <w:t>(Visualización, Conceptualización, Definición, Cons</w:t>
      </w:r>
      <w:r>
        <w:rPr>
          <w:bCs/>
        </w:rPr>
        <w:t xml:space="preserve">trucción, Operación y Abandono). Se considera también la priorización de acciones requeridas para mantener el nivel de riesgo tolerable y la gestión de las diferentes barreras implementadas para </w:t>
      </w:r>
      <w:r w:rsidRPr="00E27C9A">
        <w:rPr>
          <w:bCs/>
        </w:rPr>
        <w:t>garantizar una operación sostenible</w:t>
      </w:r>
      <w:r>
        <w:rPr>
          <w:bCs/>
        </w:rPr>
        <w:t xml:space="preserve">, resguardando la integridad de </w:t>
      </w:r>
      <w:r w:rsidRPr="00E27C9A">
        <w:rPr>
          <w:bCs/>
        </w:rPr>
        <w:t>las personas, el medio ambiente, l</w:t>
      </w:r>
      <w:r>
        <w:rPr>
          <w:bCs/>
        </w:rPr>
        <w:t>os activos y el negocio</w:t>
      </w:r>
      <w:r w:rsidRPr="00E27C9A">
        <w:rPr>
          <w:bCs/>
        </w:rPr>
        <w:t>.</w:t>
      </w:r>
      <w:r>
        <w:rPr>
          <w:bCs/>
        </w:rPr>
        <w:t xml:space="preserve"> </w:t>
      </w:r>
      <w:proofErr w:type="gramStart"/>
      <w:r>
        <w:rPr>
          <w:bCs/>
        </w:rPr>
        <w:t>Los temas a considerar</w:t>
      </w:r>
      <w:proofErr w:type="gramEnd"/>
      <w:r>
        <w:rPr>
          <w:bCs/>
        </w:rPr>
        <w:t xml:space="preserve"> son: </w:t>
      </w:r>
    </w:p>
    <w:p w14:paraId="1611AD4B" w14:textId="64B94A9D" w:rsidR="00E27C9A" w:rsidRPr="00E27C9A" w:rsidRDefault="00CC15F0" w:rsidP="00E27C9A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Casos de toma de decisión en función de riesgo, como resultado de e</w:t>
      </w:r>
      <w:r w:rsidR="00E27C9A" w:rsidRPr="00E27C9A">
        <w:rPr>
          <w:rFonts w:eastAsia="Times New Roman"/>
        </w:rPr>
        <w:t xml:space="preserve">studios </w:t>
      </w:r>
      <w:r>
        <w:rPr>
          <w:rFonts w:eastAsia="Times New Roman"/>
        </w:rPr>
        <w:t xml:space="preserve">específicos. </w:t>
      </w:r>
    </w:p>
    <w:p w14:paraId="0BA0A0EF" w14:textId="77777777" w:rsidR="00CC15F0" w:rsidRDefault="00E27C9A" w:rsidP="00D06EA7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 w:rsidRPr="00CC15F0">
        <w:rPr>
          <w:rFonts w:eastAsia="Times New Roman"/>
        </w:rPr>
        <w:t xml:space="preserve">Gestión de recomendaciones derivadas de </w:t>
      </w:r>
      <w:r w:rsidR="00CC15F0" w:rsidRPr="00CC15F0">
        <w:rPr>
          <w:rFonts w:eastAsia="Times New Roman"/>
        </w:rPr>
        <w:t>e</w:t>
      </w:r>
      <w:r w:rsidRPr="00CC15F0">
        <w:rPr>
          <w:rFonts w:eastAsia="Times New Roman"/>
        </w:rPr>
        <w:t xml:space="preserve">studios de </w:t>
      </w:r>
      <w:r w:rsidR="00CC15F0" w:rsidRPr="00CC15F0">
        <w:rPr>
          <w:rFonts w:eastAsia="Times New Roman"/>
        </w:rPr>
        <w:t>r</w:t>
      </w:r>
      <w:r w:rsidRPr="00CC15F0">
        <w:rPr>
          <w:rFonts w:eastAsia="Times New Roman"/>
        </w:rPr>
        <w:t>iesgo</w:t>
      </w:r>
      <w:r w:rsidR="00CC15F0" w:rsidRPr="00CC15F0">
        <w:rPr>
          <w:rFonts w:eastAsia="Times New Roman"/>
        </w:rPr>
        <w:t xml:space="preserve">. </w:t>
      </w:r>
    </w:p>
    <w:p w14:paraId="74314E95" w14:textId="770CC2A9" w:rsidR="00E27C9A" w:rsidRPr="00CC15F0" w:rsidRDefault="00CC15F0" w:rsidP="00D06EA7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Cambios de diseños como resultado de estudios específicos de riesgo. </w:t>
      </w:r>
    </w:p>
    <w:p w14:paraId="22A0A709" w14:textId="7A7493EC" w:rsidR="00E27C9A" w:rsidRDefault="00CC15F0" w:rsidP="00E27C9A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Aprendizaje y gestión de la calidad de los estudios de r</w:t>
      </w:r>
      <w:r w:rsidR="00E27C9A" w:rsidRPr="00E27C9A">
        <w:rPr>
          <w:rFonts w:eastAsia="Times New Roman"/>
        </w:rPr>
        <w:t>iesgos</w:t>
      </w:r>
      <w:r>
        <w:rPr>
          <w:rFonts w:eastAsia="Times New Roman"/>
        </w:rPr>
        <w:t>.</w:t>
      </w:r>
    </w:p>
    <w:p w14:paraId="655BAE75" w14:textId="2007377D" w:rsidR="00CC15F0" w:rsidRPr="00E27C9A" w:rsidRDefault="00CC15F0" w:rsidP="00E27C9A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Gestión de riesgos en proyectos piloto o </w:t>
      </w:r>
      <w:proofErr w:type="spellStart"/>
      <w:r>
        <w:rPr>
          <w:rFonts w:eastAsia="Times New Roman"/>
        </w:rPr>
        <w:t>fast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track</w:t>
      </w:r>
      <w:proofErr w:type="spellEnd"/>
      <w:r>
        <w:rPr>
          <w:rFonts w:eastAsia="Times New Roman"/>
        </w:rPr>
        <w:t xml:space="preserve"> en yacimientos no convencionales.</w:t>
      </w:r>
    </w:p>
    <w:p w14:paraId="0834D652" w14:textId="263DCC95" w:rsidR="00E27C9A" w:rsidRPr="00E27C9A" w:rsidRDefault="00E27C9A" w:rsidP="00E27C9A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 w:rsidRPr="00E27C9A">
        <w:rPr>
          <w:rFonts w:eastAsia="Times New Roman"/>
        </w:rPr>
        <w:t xml:space="preserve">Tecnología e innovación en </w:t>
      </w:r>
      <w:r w:rsidR="00CC15F0">
        <w:rPr>
          <w:rFonts w:eastAsia="Times New Roman"/>
        </w:rPr>
        <w:t>el desarrollo o análisis de información de estudios de riesgo.</w:t>
      </w:r>
    </w:p>
    <w:p w14:paraId="6E0EB74B" w14:textId="0EA4C925" w:rsidR="00E27C9A" w:rsidRPr="00E27C9A" w:rsidRDefault="00CC15F0" w:rsidP="00E27C9A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Gestión de la ciberseguridad en instalaciones de proceso</w:t>
      </w:r>
      <w:r w:rsidR="00E27C9A" w:rsidRPr="00E27C9A">
        <w:rPr>
          <w:rFonts w:eastAsia="Times New Roman"/>
        </w:rPr>
        <w:t>.</w:t>
      </w:r>
    </w:p>
    <w:p w14:paraId="3B1A434A" w14:textId="77777777" w:rsidR="00E72FFA" w:rsidRDefault="00CC15F0" w:rsidP="00CC15F0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lastRenderedPageBreak/>
        <w:t>Gestión de procedimientos operativos</w:t>
      </w:r>
      <w:r w:rsidR="00E72FFA">
        <w:rPr>
          <w:rFonts w:eastAsia="Times New Roman"/>
        </w:rPr>
        <w:t>.</w:t>
      </w:r>
    </w:p>
    <w:p w14:paraId="64D4EE2C" w14:textId="77670AC5" w:rsidR="00174C73" w:rsidRPr="00CC15F0" w:rsidRDefault="00CC15F0" w:rsidP="00CC15F0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Implementación de </w:t>
      </w:r>
      <w:r w:rsidR="00174C73" w:rsidRPr="00CC15F0">
        <w:rPr>
          <w:rFonts w:eastAsia="Times New Roman"/>
        </w:rPr>
        <w:t>Manejo del Cambio</w:t>
      </w:r>
      <w:r>
        <w:rPr>
          <w:rFonts w:eastAsia="Times New Roman"/>
        </w:rPr>
        <w:t xml:space="preserve"> en la fase operativa para la gestión de riesgo. </w:t>
      </w:r>
    </w:p>
    <w:p w14:paraId="79ECA9E6" w14:textId="38AE3CD6" w:rsidR="00174C73" w:rsidRPr="00E72FFA" w:rsidRDefault="00E72FFA" w:rsidP="00E72FFA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>Gestión de capas de protección a lo largo del ciclo de vida.</w:t>
      </w:r>
    </w:p>
    <w:p w14:paraId="24038A4A" w14:textId="7EE65980" w:rsidR="0078748E" w:rsidRPr="006B7611" w:rsidRDefault="00E72FFA" w:rsidP="00E72FFA">
      <w:pPr>
        <w:pStyle w:val="Prrafodelista"/>
        <w:numPr>
          <w:ilvl w:val="0"/>
          <w:numId w:val="13"/>
        </w:numPr>
        <w:spacing w:before="80" w:after="8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Bloque 3 -</w:t>
      </w:r>
      <w:r w:rsidR="00090C70" w:rsidRPr="00E72FFA">
        <w:rPr>
          <w:b/>
          <w:bCs/>
        </w:rPr>
        <w:t xml:space="preserve"> </w:t>
      </w:r>
      <w:r w:rsidR="00F32A8A" w:rsidRPr="00E72FFA">
        <w:rPr>
          <w:b/>
          <w:bCs/>
        </w:rPr>
        <w:t>Compromiso con la Seguridad de Procesos</w:t>
      </w:r>
      <w:r>
        <w:rPr>
          <w:b/>
          <w:bCs/>
        </w:rPr>
        <w:t xml:space="preserve">: </w:t>
      </w:r>
      <w:r>
        <w:t xml:space="preserve">Para lograr una implementación efectiva de la gestión de seguridad de procesos en una organización, es necesario contar con el compromiso </w:t>
      </w:r>
      <w:r w:rsidR="00D13FBC">
        <w:t>y el entendimiento de la importancia gestión de riesgos a alto nivel. Este compromiso permite promover un</w:t>
      </w:r>
      <w:r>
        <w:t xml:space="preserve">a cultura </w:t>
      </w:r>
      <w:r w:rsidR="00D13FBC">
        <w:t xml:space="preserve">que </w:t>
      </w:r>
      <w:r w:rsidR="000D2B67">
        <w:t xml:space="preserve">favorezca el desarrollo de un liderazgo que involucre a los colaboradores y les provea las herramientas y recursos para tomar decisiones en función de riesgos. </w:t>
      </w:r>
      <w:r w:rsidR="006B7611">
        <w:t>Se pueden considerar los siguientes temas:</w:t>
      </w:r>
    </w:p>
    <w:p w14:paraId="39A657D7" w14:textId="3AE78557" w:rsidR="006B7611" w:rsidRDefault="006B7611" w:rsidP="006B7611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>Implementación de un proceso de ge</w:t>
      </w:r>
      <w:r w:rsidRPr="006B7611">
        <w:rPr>
          <w:bCs/>
        </w:rPr>
        <w:t>stión de la cultura de seguridad de procesos</w:t>
      </w:r>
    </w:p>
    <w:p w14:paraId="321EB75F" w14:textId="086A81AB" w:rsidR="006B7611" w:rsidRDefault="006B7611" w:rsidP="006B7611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>Iniciativas y programas de fortalecimiento de la cultura de seguridad de procesos</w:t>
      </w:r>
    </w:p>
    <w:p w14:paraId="78FD3756" w14:textId="4EDB9322" w:rsidR="006B7611" w:rsidRDefault="006B7611" w:rsidP="006B7611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>Iniciativas y programas de fortalecimiento de la disciplina operacional</w:t>
      </w:r>
    </w:p>
    <w:p w14:paraId="58A85AEA" w14:textId="080E6214" w:rsidR="006B7611" w:rsidRPr="006B7611" w:rsidRDefault="006B7611" w:rsidP="006B7611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Gestión de competencias de posiciones críticas para la gestión de riesgos </w:t>
      </w:r>
    </w:p>
    <w:p w14:paraId="71E9BE67" w14:textId="2AD558BB" w:rsidR="006B7611" w:rsidRDefault="006B7611" w:rsidP="006B7611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 w:rsidRPr="006B7611">
        <w:rPr>
          <w:bCs/>
        </w:rPr>
        <w:t>Programas de involucramiento de colaboradores en la gestión de seguridad de procesos</w:t>
      </w:r>
    </w:p>
    <w:p w14:paraId="55B9D201" w14:textId="1DAE5FF4" w:rsidR="006B7611" w:rsidRDefault="006B7611" w:rsidP="006B7611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>Iniciativas de trabajo conjunto y de involucramiento de contratistas</w:t>
      </w:r>
    </w:p>
    <w:p w14:paraId="1A7B52B2" w14:textId="1295DA77" w:rsidR="006B7611" w:rsidRPr="006B7611" w:rsidRDefault="006B7611" w:rsidP="006B7611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>Identificación y gestión de grupos de interés vinculados con la gestión de seguridad de procesos</w:t>
      </w:r>
    </w:p>
    <w:p w14:paraId="5B62A519" w14:textId="4EA06E73" w:rsidR="00C33D2F" w:rsidRPr="006B7611" w:rsidRDefault="006B7611" w:rsidP="006B2D34">
      <w:pPr>
        <w:pStyle w:val="Prrafodelista"/>
        <w:numPr>
          <w:ilvl w:val="0"/>
          <w:numId w:val="13"/>
        </w:numPr>
        <w:spacing w:before="80" w:after="80"/>
        <w:ind w:left="714" w:hanging="357"/>
        <w:contextualSpacing w:val="0"/>
        <w:jc w:val="both"/>
        <w:rPr>
          <w:b/>
          <w:bCs/>
        </w:rPr>
      </w:pPr>
      <w:r w:rsidRPr="006B7611">
        <w:rPr>
          <w:b/>
          <w:bCs/>
        </w:rPr>
        <w:t xml:space="preserve">Bloque 4 - </w:t>
      </w:r>
      <w:r w:rsidR="00C33D2F" w:rsidRPr="006B7611">
        <w:rPr>
          <w:b/>
          <w:bCs/>
        </w:rPr>
        <w:t xml:space="preserve">Gestión de riesgos </w:t>
      </w:r>
      <w:r w:rsidR="001576BE">
        <w:rPr>
          <w:b/>
          <w:bCs/>
        </w:rPr>
        <w:t xml:space="preserve">en tareas </w:t>
      </w:r>
      <w:r w:rsidR="00AC1C94">
        <w:rPr>
          <w:b/>
          <w:bCs/>
        </w:rPr>
        <w:t>de construcción, mantenimiento y abandono de pozos</w:t>
      </w:r>
      <w:r w:rsidRPr="006B7611">
        <w:rPr>
          <w:b/>
          <w:bCs/>
        </w:rPr>
        <w:t xml:space="preserve">: </w:t>
      </w:r>
      <w:r w:rsidRPr="00205496">
        <w:rPr>
          <w:bCs/>
        </w:rPr>
        <w:t>esta sección invita a presentar iniciativas de gestión de riesgo en pozos desde la fase de diseño y</w:t>
      </w:r>
      <w:r w:rsidR="00DE7796" w:rsidRPr="00205496">
        <w:rPr>
          <w:bCs/>
        </w:rPr>
        <w:t xml:space="preserve"> construcción</w:t>
      </w:r>
      <w:r w:rsidR="00EF2960" w:rsidRPr="00205496">
        <w:rPr>
          <w:bCs/>
        </w:rPr>
        <w:t>, operación</w:t>
      </w:r>
      <w:r w:rsidRPr="00205496">
        <w:rPr>
          <w:bCs/>
        </w:rPr>
        <w:t xml:space="preserve"> y mantenimiento (</w:t>
      </w:r>
      <w:r w:rsidR="00EA0ED1" w:rsidRPr="00205496">
        <w:rPr>
          <w:bCs/>
        </w:rPr>
        <w:t>intervenci</w:t>
      </w:r>
      <w:r w:rsidRPr="00205496">
        <w:rPr>
          <w:bCs/>
        </w:rPr>
        <w:t>ones)</w:t>
      </w:r>
      <w:r w:rsidR="00EF2960" w:rsidRPr="00205496">
        <w:rPr>
          <w:bCs/>
        </w:rPr>
        <w:t xml:space="preserve"> y </w:t>
      </w:r>
      <w:r w:rsidRPr="00205496">
        <w:rPr>
          <w:bCs/>
        </w:rPr>
        <w:t xml:space="preserve">su </w:t>
      </w:r>
      <w:r w:rsidR="00EF2960" w:rsidRPr="00205496">
        <w:rPr>
          <w:bCs/>
        </w:rPr>
        <w:t xml:space="preserve">abandono, </w:t>
      </w:r>
      <w:r w:rsidR="00205496" w:rsidRPr="00205496">
        <w:rPr>
          <w:bCs/>
        </w:rPr>
        <w:t xml:space="preserve">que ayuden garantizar una operación segura y prevenir el impacto </w:t>
      </w:r>
      <w:r w:rsidR="00AE058E" w:rsidRPr="00205496">
        <w:rPr>
          <w:bCs/>
        </w:rPr>
        <w:t>a las personas, el ambiente, las instalaciones y la reputación de la empres</w:t>
      </w:r>
      <w:r w:rsidR="00205496" w:rsidRPr="00205496">
        <w:rPr>
          <w:bCs/>
        </w:rPr>
        <w:t>a</w:t>
      </w:r>
      <w:r w:rsidR="00205496">
        <w:rPr>
          <w:bCs/>
        </w:rPr>
        <w:t xml:space="preserve">, </w:t>
      </w:r>
      <w:proofErr w:type="gramStart"/>
      <w:r w:rsidR="00205496">
        <w:rPr>
          <w:bCs/>
        </w:rPr>
        <w:t>como</w:t>
      </w:r>
      <w:proofErr w:type="gramEnd"/>
      <w:r w:rsidR="00205496">
        <w:rPr>
          <w:bCs/>
        </w:rPr>
        <w:t xml:space="preserve"> por ejemplo:</w:t>
      </w:r>
    </w:p>
    <w:p w14:paraId="531B248C" w14:textId="5A3D903E" w:rsidR="001523AB" w:rsidRDefault="00205496" w:rsidP="00205496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>Ejemplos de aplicación de técnicas de identificación de peligros y análisis de riesgos</w:t>
      </w:r>
      <w:r w:rsidR="00F30303">
        <w:rPr>
          <w:bCs/>
        </w:rPr>
        <w:t xml:space="preserve"> en </w:t>
      </w:r>
      <w:proofErr w:type="spellStart"/>
      <w:r w:rsidR="00F30303">
        <w:rPr>
          <w:bCs/>
        </w:rPr>
        <w:t>drilling</w:t>
      </w:r>
      <w:proofErr w:type="spellEnd"/>
      <w:r w:rsidR="00F30303">
        <w:rPr>
          <w:bCs/>
        </w:rPr>
        <w:t xml:space="preserve">, </w:t>
      </w:r>
      <w:proofErr w:type="spellStart"/>
      <w:r w:rsidR="00F30303">
        <w:rPr>
          <w:bCs/>
        </w:rPr>
        <w:t>completion</w:t>
      </w:r>
      <w:proofErr w:type="spellEnd"/>
      <w:r w:rsidR="00F30303">
        <w:rPr>
          <w:bCs/>
        </w:rPr>
        <w:t>, intervenciones y abandonos de pozos.</w:t>
      </w:r>
    </w:p>
    <w:p w14:paraId="79AA1BE5" w14:textId="4709BBFD" w:rsidR="00205496" w:rsidRDefault="00205496" w:rsidP="00205496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Cambios de diseños como resultado de estudios específicos de riesgo. </w:t>
      </w:r>
    </w:p>
    <w:p w14:paraId="5B7DA230" w14:textId="05D83D9F" w:rsidR="00205496" w:rsidRPr="00205496" w:rsidRDefault="00205496" w:rsidP="00205496">
      <w:pPr>
        <w:numPr>
          <w:ilvl w:val="0"/>
          <w:numId w:val="14"/>
        </w:numPr>
        <w:spacing w:after="0" w:line="240" w:lineRule="auto"/>
        <w:jc w:val="both"/>
        <w:rPr>
          <w:rFonts w:eastAsia="Times New Roman"/>
        </w:rPr>
      </w:pPr>
      <w:r w:rsidRPr="00E27C9A">
        <w:rPr>
          <w:rFonts w:eastAsia="Times New Roman"/>
        </w:rPr>
        <w:t xml:space="preserve">Tecnología e innovación en </w:t>
      </w:r>
      <w:r>
        <w:rPr>
          <w:rFonts w:eastAsia="Times New Roman"/>
        </w:rPr>
        <w:t>el desarrollo o análisis de información de estudios de riesgo.</w:t>
      </w:r>
    </w:p>
    <w:p w14:paraId="105E8720" w14:textId="37CF6403" w:rsidR="00205496" w:rsidRDefault="00205496" w:rsidP="00205496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Análisis de riesgo de operaciones simultáneas en intervenciones de </w:t>
      </w:r>
      <w:proofErr w:type="spellStart"/>
      <w:r>
        <w:rPr>
          <w:bCs/>
        </w:rPr>
        <w:t>PADs</w:t>
      </w:r>
      <w:proofErr w:type="spellEnd"/>
      <w:r>
        <w:rPr>
          <w:bCs/>
        </w:rPr>
        <w:t xml:space="preserve"> multi</w:t>
      </w:r>
      <w:ins w:id="94" w:author="Rocio Perez Maldacena" w:date="2023-03-21T21:33:00Z">
        <w:r w:rsidR="00F30303">
          <w:rPr>
            <w:bCs/>
          </w:rPr>
          <w:t xml:space="preserve"> </w:t>
        </w:r>
      </w:ins>
      <w:r>
        <w:rPr>
          <w:bCs/>
        </w:rPr>
        <w:t>pozos.</w:t>
      </w:r>
    </w:p>
    <w:p w14:paraId="1555968E" w14:textId="0F0576CF" w:rsidR="00F30303" w:rsidRPr="00F30303" w:rsidRDefault="00F30303" w:rsidP="00F30303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 w:rsidRPr="00205496">
        <w:rPr>
          <w:bCs/>
        </w:rPr>
        <w:t>Tecnología e innovación en sistemas de identificación de peligros y evaluación de riesgos.</w:t>
      </w:r>
    </w:p>
    <w:p w14:paraId="75AE4E1A" w14:textId="1264CDAA" w:rsidR="00F30303" w:rsidRPr="00F30303" w:rsidRDefault="00F30303" w:rsidP="00F30303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Análisis de riesgos y gestión de operaciones temporales de </w:t>
      </w:r>
      <w:proofErr w:type="spellStart"/>
      <w:r>
        <w:rPr>
          <w:bCs/>
        </w:rPr>
        <w:t>testing</w:t>
      </w:r>
      <w:proofErr w:type="spellEnd"/>
      <w:r>
        <w:rPr>
          <w:bCs/>
        </w:rPr>
        <w:t>.</w:t>
      </w:r>
    </w:p>
    <w:p w14:paraId="3F17B211" w14:textId="18EDCBC0" w:rsidR="00F30303" w:rsidRPr="00F30303" w:rsidRDefault="00F30303" w:rsidP="00F30303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>Análisis de riesgo de frac hits en desarrollo de yacimientos no convencionales.</w:t>
      </w:r>
    </w:p>
    <w:p w14:paraId="0D3EB10D" w14:textId="76B809A9" w:rsidR="00205496" w:rsidRDefault="00205496" w:rsidP="00205496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>Gestión y manejo de arenas en yacimientos no convencionales.</w:t>
      </w:r>
    </w:p>
    <w:p w14:paraId="09212501" w14:textId="04488643" w:rsidR="00205496" w:rsidRDefault="00205496" w:rsidP="00205496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Gestión de integridad de pozos </w:t>
      </w:r>
      <w:r w:rsidR="00F30303">
        <w:rPr>
          <w:bCs/>
        </w:rPr>
        <w:t>a lo largo del ciclo de vida.</w:t>
      </w:r>
    </w:p>
    <w:p w14:paraId="7D3C5ECA" w14:textId="31C4B3B0" w:rsidR="00A41791" w:rsidRPr="00205496" w:rsidRDefault="00FF575C" w:rsidP="00205496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 w:rsidRPr="00205496">
        <w:rPr>
          <w:bCs/>
        </w:rPr>
        <w:t>Gestión de cambios</w:t>
      </w:r>
      <w:r w:rsidR="00F30303">
        <w:rPr>
          <w:bCs/>
        </w:rPr>
        <w:t xml:space="preserve"> en instalaciones de pozos.</w:t>
      </w:r>
    </w:p>
    <w:p w14:paraId="61DB94D5" w14:textId="7516FB53" w:rsidR="005F67B0" w:rsidRDefault="005F67B0" w:rsidP="00205496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 w:rsidRPr="00205496">
        <w:rPr>
          <w:bCs/>
        </w:rPr>
        <w:t>Gestión de la información del proceso</w:t>
      </w:r>
      <w:r w:rsidR="00F30303">
        <w:rPr>
          <w:bCs/>
        </w:rPr>
        <w:t>.</w:t>
      </w:r>
    </w:p>
    <w:p w14:paraId="0DB4911F" w14:textId="7B7C97D7" w:rsidR="00F30303" w:rsidRPr="00205496" w:rsidRDefault="00F30303" w:rsidP="00205496">
      <w:pPr>
        <w:numPr>
          <w:ilvl w:val="0"/>
          <w:numId w:val="14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Reporte de incidentes de seguridad de procesos y análisis de tendencias para la toma acciones en función de riesgo. </w:t>
      </w:r>
    </w:p>
    <w:p w14:paraId="6A2484C5" w14:textId="6CC40A63" w:rsidR="005F67B0" w:rsidRPr="00205496" w:rsidDel="00F30303" w:rsidRDefault="00B3164A" w:rsidP="00205496">
      <w:pPr>
        <w:numPr>
          <w:ilvl w:val="0"/>
          <w:numId w:val="14"/>
        </w:numPr>
        <w:spacing w:after="0" w:line="240" w:lineRule="auto"/>
        <w:jc w:val="both"/>
        <w:rPr>
          <w:del w:id="95" w:author="Rocio Perez Maldacena" w:date="2023-03-21T21:32:00Z"/>
          <w:bCs/>
        </w:rPr>
      </w:pPr>
      <w:del w:id="96" w:author="Rocio Perez Maldacena" w:date="2023-03-21T21:32:00Z">
        <w:r w:rsidRPr="00205496" w:rsidDel="00F30303">
          <w:rPr>
            <w:bCs/>
          </w:rPr>
          <w:delText>Gestión mediante tableros de control.</w:delText>
        </w:r>
      </w:del>
    </w:p>
    <w:p w14:paraId="238D5887" w14:textId="77777777" w:rsidR="001523AB" w:rsidRPr="00F14244" w:rsidRDefault="001523AB" w:rsidP="00AA5540">
      <w:pPr>
        <w:autoSpaceDE w:val="0"/>
        <w:autoSpaceDN w:val="0"/>
        <w:adjustRightInd w:val="0"/>
        <w:spacing w:after="0" w:line="240" w:lineRule="auto"/>
        <w:rPr>
          <w:ins w:id="97" w:author="FERNANDEZ BECERRA, JUAN MANUEL" w:date="2023-03-14T15:55:00Z"/>
          <w:rFonts w:cs="Bookman-Demi"/>
          <w:b/>
          <w:u w:val="single"/>
        </w:rPr>
      </w:pPr>
    </w:p>
    <w:p w14:paraId="57F38E19" w14:textId="3E49D5F8" w:rsidR="001C2D3C" w:rsidRPr="00EC24D9" w:rsidRDefault="00F30303" w:rsidP="00EC24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rPr>
          <w:rFonts w:cs="Bookman-Demi"/>
          <w:b/>
        </w:rPr>
      </w:pPr>
      <w:r w:rsidRPr="00473A3F">
        <w:rPr>
          <w:rFonts w:cs="Bookman-Demi"/>
          <w:b/>
        </w:rPr>
        <w:t>Modalidad</w:t>
      </w:r>
    </w:p>
    <w:p w14:paraId="359F2C73" w14:textId="26288F75" w:rsidR="0078748E" w:rsidRPr="00D5494A" w:rsidRDefault="0078748E" w:rsidP="00004598">
      <w:p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 w:rsidRPr="00F30303">
        <w:rPr>
          <w:rFonts w:cs="Aparajita"/>
        </w:rPr>
        <w:t xml:space="preserve">Se deberá presentar una </w:t>
      </w:r>
      <w:r w:rsidRPr="00F30303">
        <w:rPr>
          <w:rFonts w:cs="Aparajita"/>
          <w:b/>
        </w:rPr>
        <w:t>sinopsis</w:t>
      </w:r>
      <w:r w:rsidR="00EC79E2">
        <w:rPr>
          <w:rFonts w:cs="Aparajita"/>
          <w:b/>
        </w:rPr>
        <w:t xml:space="preserve"> </w:t>
      </w:r>
      <w:r w:rsidR="00EC79E2" w:rsidRPr="00EC79E2">
        <w:rPr>
          <w:rFonts w:cs="Aparajita"/>
        </w:rPr>
        <w:t>en formato Word</w:t>
      </w:r>
      <w:r w:rsidRPr="00EC79E2">
        <w:rPr>
          <w:rFonts w:cs="Aparajita"/>
        </w:rPr>
        <w:t>,</w:t>
      </w:r>
      <w:r w:rsidR="00473A3F">
        <w:rPr>
          <w:rFonts w:cs="Aparajita"/>
        </w:rPr>
        <w:t xml:space="preserve"> de no menos de 2 carillas,</w:t>
      </w:r>
      <w:ins w:id="98" w:author="GIL, SANTIAGO ANDRES" w:date="2023-06-02T10:26:00Z">
        <w:r w:rsidR="00A908B6">
          <w:rPr>
            <w:rFonts w:cs="Aparajita"/>
          </w:rPr>
          <w:t xml:space="preserve"> máximo 5 carillas</w:t>
        </w:r>
      </w:ins>
      <w:r w:rsidR="00473A3F">
        <w:rPr>
          <w:rFonts w:cs="Aparajita"/>
        </w:rPr>
        <w:t xml:space="preserve"> con la siguiente estructura</w:t>
      </w:r>
      <w:r w:rsidRPr="00D5494A">
        <w:rPr>
          <w:rFonts w:cs="Aparajita"/>
        </w:rPr>
        <w:t>:</w:t>
      </w:r>
    </w:p>
    <w:p w14:paraId="367909AD" w14:textId="77777777" w:rsidR="0078748E" w:rsidRPr="00D5494A" w:rsidRDefault="0078748E" w:rsidP="000045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 w:rsidRPr="00D5494A">
        <w:rPr>
          <w:rFonts w:cs="Aparajita"/>
          <w:b/>
        </w:rPr>
        <w:t>Título</w:t>
      </w:r>
    </w:p>
    <w:p w14:paraId="5C74F9C7" w14:textId="199F3567" w:rsidR="0078748E" w:rsidRPr="00D5494A" w:rsidRDefault="00473A3F" w:rsidP="000045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>
        <w:rPr>
          <w:rFonts w:cs="Aparajita"/>
          <w:b/>
        </w:rPr>
        <w:t>Nombres de los autores y empresa</w:t>
      </w:r>
    </w:p>
    <w:p w14:paraId="0BEECE32" w14:textId="04571DA6" w:rsidR="0078748E" w:rsidRDefault="00473A3F" w:rsidP="007874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>
        <w:rPr>
          <w:rFonts w:cs="Aparajita"/>
          <w:b/>
        </w:rPr>
        <w:t xml:space="preserve">Bloque en el </w:t>
      </w:r>
      <w:r w:rsidR="0078748E" w:rsidRPr="00D5494A">
        <w:rPr>
          <w:rFonts w:cs="Aparajita"/>
          <w:b/>
        </w:rPr>
        <w:t>cual se encuadra</w:t>
      </w:r>
      <w:r w:rsidR="00004598" w:rsidRPr="00D5494A">
        <w:rPr>
          <w:rFonts w:cs="Aparajita"/>
          <w:b/>
        </w:rPr>
        <w:t>, según</w:t>
      </w:r>
      <w:r>
        <w:rPr>
          <w:rFonts w:cs="Aparajita"/>
          <w:b/>
        </w:rPr>
        <w:t xml:space="preserve"> el listado de la sección </w:t>
      </w:r>
      <w:r w:rsidR="00004598" w:rsidRPr="00D5494A">
        <w:rPr>
          <w:rFonts w:cs="Aparajita"/>
          <w:b/>
        </w:rPr>
        <w:t>anterior</w:t>
      </w:r>
    </w:p>
    <w:p w14:paraId="09868DEC" w14:textId="3A259839" w:rsidR="00473A3F" w:rsidRPr="00473A3F" w:rsidRDefault="00473A3F" w:rsidP="00C3341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 w:rsidRPr="00473A3F">
        <w:rPr>
          <w:rFonts w:cs="Aparajita"/>
          <w:b/>
        </w:rPr>
        <w:t>Objetivo y alcance</w:t>
      </w:r>
    </w:p>
    <w:p w14:paraId="4E6F92E8" w14:textId="77777777" w:rsidR="00473A3F" w:rsidRDefault="00473A3F" w:rsidP="007874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>
        <w:rPr>
          <w:rFonts w:cs="Aparajita"/>
          <w:b/>
        </w:rPr>
        <w:t>Desarrollo</w:t>
      </w:r>
    </w:p>
    <w:p w14:paraId="1D1917C3" w14:textId="437339FF" w:rsidR="00473A3F" w:rsidRPr="00D5494A" w:rsidRDefault="00473A3F" w:rsidP="0078748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b/>
        </w:rPr>
      </w:pPr>
      <w:r>
        <w:rPr>
          <w:rFonts w:cs="Aparajita"/>
          <w:b/>
        </w:rPr>
        <w:t>Conclusión</w:t>
      </w:r>
    </w:p>
    <w:p w14:paraId="77570CEF" w14:textId="072D263A" w:rsidR="00473A3F" w:rsidRDefault="00473A3F" w:rsidP="00EC79E2">
      <w:pPr>
        <w:autoSpaceDE w:val="0"/>
        <w:autoSpaceDN w:val="0"/>
        <w:adjustRightInd w:val="0"/>
        <w:spacing w:before="120" w:after="0" w:line="240" w:lineRule="auto"/>
        <w:jc w:val="both"/>
        <w:rPr>
          <w:rFonts w:cs="Aparajita"/>
        </w:rPr>
      </w:pPr>
      <w:r>
        <w:rPr>
          <w:rFonts w:cs="Aparajita"/>
        </w:rPr>
        <w:lastRenderedPageBreak/>
        <w:t>P</w:t>
      </w:r>
      <w:r w:rsidRPr="00D5494A">
        <w:rPr>
          <w:rFonts w:cs="Aparajita"/>
        </w:rPr>
        <w:t xml:space="preserve">uede incluir imágenes y </w:t>
      </w:r>
      <w:r>
        <w:rPr>
          <w:rFonts w:cs="Aparajita"/>
        </w:rPr>
        <w:t>de</w:t>
      </w:r>
      <w:r w:rsidR="00CB3490">
        <w:rPr>
          <w:rFonts w:cs="Aparajita"/>
        </w:rPr>
        <w:t>berá demostrar de forma clara su</w:t>
      </w:r>
      <w:r>
        <w:rPr>
          <w:rFonts w:cs="Aparajita"/>
        </w:rPr>
        <w:t xml:space="preserve"> contribución al bloque seleccionado. </w:t>
      </w:r>
    </w:p>
    <w:p w14:paraId="02830260" w14:textId="285D96D0" w:rsidR="0078748E" w:rsidRPr="00D5494A" w:rsidRDefault="001D6D7B" w:rsidP="00EC79E2">
      <w:pPr>
        <w:autoSpaceDE w:val="0"/>
        <w:autoSpaceDN w:val="0"/>
        <w:adjustRightInd w:val="0"/>
        <w:spacing w:before="120" w:after="0" w:line="240" w:lineRule="auto"/>
        <w:jc w:val="both"/>
        <w:rPr>
          <w:rFonts w:cs="Aparajita"/>
          <w:b/>
          <w:noProof/>
        </w:rPr>
      </w:pPr>
      <w:r w:rsidRPr="00D5494A">
        <w:rPr>
          <w:rFonts w:cs="Aparajita"/>
        </w:rPr>
        <w:t>Un comité técnico evaluará las sinopsis presentadas y seleccionará aquellas que mejor se adapten a la temática de</w:t>
      </w:r>
      <w:r w:rsidR="00473A3F">
        <w:rPr>
          <w:rFonts w:cs="Aparajita"/>
        </w:rPr>
        <w:t xml:space="preserve">l Congreso. Los autores de las sinopsis seleccionadas deberán presentar </w:t>
      </w:r>
      <w:r w:rsidR="00CB3490">
        <w:rPr>
          <w:rFonts w:cs="Aparajita"/>
        </w:rPr>
        <w:t xml:space="preserve">el </w:t>
      </w:r>
      <w:r w:rsidR="00CB3490" w:rsidRPr="00EC24D9">
        <w:rPr>
          <w:rFonts w:cs="Aparajita"/>
          <w:b/>
        </w:rPr>
        <w:t>Trabajo Final</w:t>
      </w:r>
      <w:r w:rsidR="00CB3490">
        <w:rPr>
          <w:rFonts w:cs="Aparajita"/>
        </w:rPr>
        <w:t xml:space="preserve"> en</w:t>
      </w:r>
      <w:r w:rsidRPr="00D5494A">
        <w:rPr>
          <w:rFonts w:cs="Aparajita"/>
          <w:noProof/>
        </w:rPr>
        <w:t xml:space="preserve"> un archivo </w:t>
      </w:r>
      <w:r w:rsidRPr="00D5494A">
        <w:rPr>
          <w:rFonts w:cs="Aparajita"/>
          <w:b/>
          <w:noProof/>
        </w:rPr>
        <w:t>Power Point</w:t>
      </w:r>
      <w:r w:rsidR="00CB3490" w:rsidRPr="00CB3490">
        <w:rPr>
          <w:rFonts w:cs="Aparajita"/>
          <w:noProof/>
        </w:rPr>
        <w:t>, siguiendo las siguientes pautas</w:t>
      </w:r>
      <w:r w:rsidR="00CB3490">
        <w:rPr>
          <w:rFonts w:cs="Aparajita"/>
          <w:noProof/>
        </w:rPr>
        <w:t>:</w:t>
      </w:r>
    </w:p>
    <w:p w14:paraId="31E0B61E" w14:textId="4A91AEB8" w:rsidR="00CB3490" w:rsidRPr="001F0A7B" w:rsidRDefault="00CB3490" w:rsidP="00C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rPrChange w:id="99" w:author="FERNANDEZ BECERRA, JUAN MANUEL" w:date="2023-04-26T15:14:00Z">
            <w:rPr>
              <w:rFonts w:cs="Aparajita"/>
              <w:highlight w:val="yellow"/>
            </w:rPr>
          </w:rPrChange>
        </w:rPr>
      </w:pPr>
      <w:r w:rsidRPr="001F0A7B">
        <w:rPr>
          <w:rFonts w:cs="Aparajita"/>
          <w:rPrChange w:id="100" w:author="FERNANDEZ BECERRA, JUAN MANUEL" w:date="2023-04-26T15:14:00Z">
            <w:rPr>
              <w:rFonts w:cs="Aparajita"/>
              <w:highlight w:val="yellow"/>
            </w:rPr>
          </w:rPrChange>
        </w:rPr>
        <w:t xml:space="preserve">Utilizar el </w:t>
      </w:r>
      <w:proofErr w:type="spellStart"/>
      <w:r w:rsidRPr="001F0A7B">
        <w:rPr>
          <w:rFonts w:cs="Aparajita"/>
          <w:rPrChange w:id="101" w:author="FERNANDEZ BECERRA, JUAN MANUEL" w:date="2023-04-26T15:14:00Z">
            <w:rPr>
              <w:rFonts w:cs="Aparajita"/>
              <w:highlight w:val="yellow"/>
            </w:rPr>
          </w:rPrChange>
        </w:rPr>
        <w:t>template</w:t>
      </w:r>
      <w:proofErr w:type="spellEnd"/>
      <w:r w:rsidRPr="001F0A7B">
        <w:rPr>
          <w:rFonts w:cs="Aparajita"/>
          <w:rPrChange w:id="102" w:author="FERNANDEZ BECERRA, JUAN MANUEL" w:date="2023-04-26T15:14:00Z">
            <w:rPr>
              <w:rFonts w:cs="Aparajita"/>
              <w:highlight w:val="yellow"/>
            </w:rPr>
          </w:rPrChange>
        </w:rPr>
        <w:t xml:space="preserve"> </w:t>
      </w:r>
      <w:r w:rsidR="00EC79E2" w:rsidRPr="001F0A7B">
        <w:rPr>
          <w:rFonts w:cs="Aparajita"/>
          <w:rPrChange w:id="103" w:author="FERNANDEZ BECERRA, JUAN MANUEL" w:date="2023-04-26T15:14:00Z">
            <w:rPr>
              <w:rFonts w:cs="Aparajita"/>
              <w:highlight w:val="yellow"/>
            </w:rPr>
          </w:rPrChange>
        </w:rPr>
        <w:t>del Congreso, que se compartirá con la confirmación de la aceptación de la sinopsis.</w:t>
      </w:r>
    </w:p>
    <w:p w14:paraId="189D4C4F" w14:textId="296F6775" w:rsidR="00CB3490" w:rsidRPr="00D5494A" w:rsidRDefault="00CB3490" w:rsidP="00CB349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 w:rsidRPr="00D5494A">
        <w:rPr>
          <w:rFonts w:cs="Aparajita"/>
        </w:rPr>
        <w:t>En la carátula de la presentación deberá indicarse:</w:t>
      </w:r>
    </w:p>
    <w:p w14:paraId="6585311D" w14:textId="77777777" w:rsidR="00CB3490" w:rsidRPr="00CB3490" w:rsidRDefault="00CB3490" w:rsidP="00CB349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i/>
        </w:rPr>
      </w:pPr>
      <w:r w:rsidRPr="00CB3490">
        <w:rPr>
          <w:rFonts w:cs="Aparajita"/>
          <w:i/>
        </w:rPr>
        <w:t>Título del Trabajo</w:t>
      </w:r>
    </w:p>
    <w:p w14:paraId="41BA0B23" w14:textId="77777777" w:rsidR="00CB3490" w:rsidRPr="00CB3490" w:rsidRDefault="00CB3490" w:rsidP="00CB349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i/>
        </w:rPr>
      </w:pPr>
      <w:r w:rsidRPr="00CB3490">
        <w:rPr>
          <w:rFonts w:cs="Aparajita"/>
          <w:i/>
        </w:rPr>
        <w:t>Nombre de los Autores</w:t>
      </w:r>
    </w:p>
    <w:p w14:paraId="69205658" w14:textId="172B61C8" w:rsidR="00CB3490" w:rsidRPr="00CB3490" w:rsidRDefault="00CB3490" w:rsidP="00CB3490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  <w:i/>
        </w:rPr>
      </w:pPr>
      <w:r w:rsidRPr="00CB3490">
        <w:rPr>
          <w:rFonts w:cs="Aparajita"/>
          <w:i/>
        </w:rPr>
        <w:t>Empresa o Institución a la cual pertenecen.</w:t>
      </w:r>
    </w:p>
    <w:p w14:paraId="2E54726B" w14:textId="39F91469" w:rsidR="00CB3490" w:rsidRDefault="00CB3490" w:rsidP="004C1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>
        <w:rPr>
          <w:rFonts w:cs="Aparajita"/>
        </w:rPr>
        <w:t xml:space="preserve">Se aceptará el archivo en inglés, pero la </w:t>
      </w:r>
      <w:r w:rsidRPr="00D5494A">
        <w:rPr>
          <w:rFonts w:cs="Aparajita"/>
        </w:rPr>
        <w:t>presentación oral deberá hacerse en castellano</w:t>
      </w:r>
      <w:r>
        <w:rPr>
          <w:rFonts w:cs="Aparajita"/>
        </w:rPr>
        <w:t>.</w:t>
      </w:r>
    </w:p>
    <w:p w14:paraId="76FED42B" w14:textId="0FAB0CC2" w:rsidR="001D6D7B" w:rsidRPr="00D5494A" w:rsidRDefault="001D6D7B" w:rsidP="004C157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 w:rsidRPr="00D5494A">
        <w:rPr>
          <w:rFonts w:cs="Aparajita"/>
        </w:rPr>
        <w:t xml:space="preserve">No </w:t>
      </w:r>
      <w:r w:rsidR="00CB3490">
        <w:rPr>
          <w:rFonts w:cs="Aparajita"/>
        </w:rPr>
        <w:t xml:space="preserve">podrá </w:t>
      </w:r>
      <w:r w:rsidRPr="00D5494A">
        <w:rPr>
          <w:rFonts w:cs="Aparajita"/>
        </w:rPr>
        <w:t>conten</w:t>
      </w:r>
      <w:r w:rsidR="00004598" w:rsidRPr="00D5494A">
        <w:rPr>
          <w:rFonts w:cs="Aparajita"/>
        </w:rPr>
        <w:t>er</w:t>
      </w:r>
      <w:r w:rsidRPr="00D5494A">
        <w:rPr>
          <w:rFonts w:cs="Aparajita"/>
        </w:rPr>
        <w:t xml:space="preserve"> propagandas de empresas privadas ni públ</w:t>
      </w:r>
      <w:r w:rsidR="00CB3490">
        <w:rPr>
          <w:rFonts w:cs="Aparajita"/>
        </w:rPr>
        <w:t>icas. Sólo estará permitido un l</w:t>
      </w:r>
      <w:r w:rsidRPr="00D5494A">
        <w:rPr>
          <w:rFonts w:cs="Aparajita"/>
        </w:rPr>
        <w:t>ogo o inscripción en pequeño tamaño de la empresa a la que pertenece el/los Expositor/es en algún borde de la diapositiva.</w:t>
      </w:r>
    </w:p>
    <w:p w14:paraId="291E77C7" w14:textId="634B3C95" w:rsidR="001D6D7B" w:rsidRPr="00D5494A" w:rsidRDefault="001D6D7B" w:rsidP="000045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Aparajita"/>
        </w:rPr>
      </w:pPr>
      <w:r w:rsidRPr="00D5494A">
        <w:rPr>
          <w:rFonts w:cs="Aparajita"/>
        </w:rPr>
        <w:t xml:space="preserve">No </w:t>
      </w:r>
      <w:r w:rsidR="00CB3490">
        <w:rPr>
          <w:rFonts w:cs="Aparajita"/>
        </w:rPr>
        <w:t xml:space="preserve">podrá </w:t>
      </w:r>
      <w:r w:rsidRPr="00D5494A">
        <w:rPr>
          <w:rFonts w:cs="Aparajita"/>
        </w:rPr>
        <w:t>conten</w:t>
      </w:r>
      <w:r w:rsidR="00CB3490">
        <w:rPr>
          <w:rFonts w:cs="Aparajita"/>
        </w:rPr>
        <w:t>er</w:t>
      </w:r>
      <w:r w:rsidRPr="00D5494A">
        <w:rPr>
          <w:rFonts w:cs="Aparajita"/>
        </w:rPr>
        <w:t xml:space="preserve"> propagandas ni alusiones de productos ni marcas, cualquiera</w:t>
      </w:r>
      <w:r w:rsidR="00CB3490">
        <w:rPr>
          <w:rFonts w:cs="Aparajita"/>
        </w:rPr>
        <w:t xml:space="preserve"> sea el rubro al que corresponda</w:t>
      </w:r>
      <w:r w:rsidRPr="00D5494A">
        <w:rPr>
          <w:rFonts w:cs="Aparajita"/>
        </w:rPr>
        <w:t>n.</w:t>
      </w:r>
    </w:p>
    <w:p w14:paraId="7D5A8A9E" w14:textId="77777777" w:rsidR="00EC79E2" w:rsidRPr="00EC79E2" w:rsidRDefault="00EC79E2" w:rsidP="00EC79E2">
      <w:pPr>
        <w:autoSpaceDE w:val="0"/>
        <w:autoSpaceDN w:val="0"/>
        <w:adjustRightInd w:val="0"/>
        <w:spacing w:before="120" w:after="120" w:line="240" w:lineRule="auto"/>
        <w:jc w:val="both"/>
        <w:rPr>
          <w:rFonts w:cs="Aparajita"/>
        </w:rPr>
      </w:pPr>
      <w:r w:rsidRPr="00EC79E2">
        <w:rPr>
          <w:rFonts w:cs="Aparajita"/>
        </w:rPr>
        <w:t>La presentación de cada trabajo seleccionado comprenderá un tiempo de</w:t>
      </w:r>
      <w:r w:rsidRPr="00EC79E2">
        <w:rPr>
          <w:rFonts w:cs="Aparajita"/>
          <w:b/>
        </w:rPr>
        <w:t xml:space="preserve"> 20 minutos </w:t>
      </w:r>
      <w:r w:rsidRPr="00EC79E2">
        <w:rPr>
          <w:rFonts w:cs="Aparajita"/>
        </w:rPr>
        <w:t>más</w:t>
      </w:r>
      <w:r w:rsidRPr="00EC79E2">
        <w:rPr>
          <w:rFonts w:cs="Aparajita"/>
          <w:b/>
        </w:rPr>
        <w:t xml:space="preserve"> 10 minuto</w:t>
      </w:r>
      <w:r w:rsidRPr="00EC79E2">
        <w:rPr>
          <w:rFonts w:cs="Aparajita"/>
        </w:rPr>
        <w:t>s en los cuales los presentes podrán formular en forma pública sus preguntas o comentarios a los autores del trabajo.</w:t>
      </w:r>
    </w:p>
    <w:p w14:paraId="1CE4BA26" w14:textId="5B686717" w:rsidR="00B83F3C" w:rsidRDefault="00B83F3C" w:rsidP="00EC79E2">
      <w:pPr>
        <w:autoSpaceDE w:val="0"/>
        <w:autoSpaceDN w:val="0"/>
        <w:adjustRightInd w:val="0"/>
        <w:spacing w:after="120" w:line="240" w:lineRule="auto"/>
        <w:jc w:val="both"/>
        <w:rPr>
          <w:rFonts w:cs="Aparajita"/>
          <w:b/>
        </w:rPr>
      </w:pPr>
      <w:r w:rsidRPr="00EC79E2">
        <w:rPr>
          <w:rFonts w:cs="Aparajita"/>
          <w:b/>
        </w:rPr>
        <w:t xml:space="preserve">Los autores de los trabajos deberán estar inscriptos </w:t>
      </w:r>
      <w:r w:rsidR="00EC79E2">
        <w:rPr>
          <w:rFonts w:cs="Aparajita"/>
          <w:b/>
        </w:rPr>
        <w:t xml:space="preserve">al Congreso </w:t>
      </w:r>
      <w:r w:rsidRPr="00EC79E2">
        <w:rPr>
          <w:rFonts w:cs="Aparajita"/>
          <w:b/>
        </w:rPr>
        <w:t>para exponer.</w:t>
      </w:r>
      <w:r w:rsidR="00004598" w:rsidRPr="00EC79E2">
        <w:rPr>
          <w:rFonts w:cs="Aparajita"/>
          <w:b/>
        </w:rPr>
        <w:t xml:space="preserve"> El Comité Organizador podrá disponer excepción a esta regla en caso de ser necesario.</w:t>
      </w:r>
    </w:p>
    <w:p w14:paraId="634A4E6C" w14:textId="25418B26" w:rsidR="000C1072" w:rsidRPr="00A908B6" w:rsidRDefault="00F30303" w:rsidP="00EC24D9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120" w:line="240" w:lineRule="auto"/>
        <w:rPr>
          <w:rFonts w:cs="Bookman-Demi"/>
          <w:b/>
          <w:highlight w:val="yellow"/>
          <w:rPrChange w:id="104" w:author="GIL, SANTIAGO ANDRES" w:date="2023-06-02T10:24:00Z">
            <w:rPr>
              <w:rFonts w:cs="Bookman-Demi"/>
              <w:b/>
            </w:rPr>
          </w:rPrChange>
        </w:rPr>
      </w:pPr>
      <w:r w:rsidRPr="00A908B6">
        <w:rPr>
          <w:rFonts w:cs="Bookman-Demi"/>
          <w:b/>
          <w:highlight w:val="yellow"/>
          <w:rPrChange w:id="105" w:author="GIL, SANTIAGO ANDRES" w:date="2023-06-02T10:24:00Z">
            <w:rPr>
              <w:rFonts w:cs="Bookman-Demi"/>
              <w:b/>
            </w:rPr>
          </w:rPrChange>
        </w:rPr>
        <w:t>Tiempos de e</w:t>
      </w:r>
      <w:r w:rsidR="004C1578" w:rsidRPr="00A908B6">
        <w:rPr>
          <w:rFonts w:cs="Bookman-Demi"/>
          <w:b/>
          <w:highlight w:val="yellow"/>
          <w:rPrChange w:id="106" w:author="GIL, SANTIAGO ANDRES" w:date="2023-06-02T10:24:00Z">
            <w:rPr>
              <w:rFonts w:cs="Bookman-Demi"/>
              <w:b/>
            </w:rPr>
          </w:rPrChange>
        </w:rPr>
        <w:t>nvío de Sinopsis y Trabajo</w:t>
      </w:r>
      <w:r w:rsidR="00EC79E2" w:rsidRPr="00A908B6">
        <w:rPr>
          <w:rFonts w:cs="Bookman-Demi"/>
          <w:b/>
          <w:highlight w:val="yellow"/>
          <w:rPrChange w:id="107" w:author="GIL, SANTIAGO ANDRES" w:date="2023-06-02T10:24:00Z">
            <w:rPr>
              <w:rFonts w:cs="Bookman-Demi"/>
              <w:b/>
            </w:rPr>
          </w:rPrChange>
        </w:rPr>
        <w:t xml:space="preserve"> Final</w:t>
      </w:r>
    </w:p>
    <w:p w14:paraId="0872B075" w14:textId="77777777" w:rsidR="000C1072" w:rsidRPr="00133033" w:rsidRDefault="000C1072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89"/>
        <w:gridCol w:w="2849"/>
      </w:tblGrid>
      <w:tr w:rsidR="00133033" w:rsidRPr="00133033" w14:paraId="602ED02E" w14:textId="77777777" w:rsidTr="00B57638">
        <w:trPr>
          <w:jc w:val="center"/>
        </w:trPr>
        <w:tc>
          <w:tcPr>
            <w:tcW w:w="4489" w:type="dxa"/>
            <w:shd w:val="clear" w:color="auto" w:fill="D9D9D9" w:themeFill="background1" w:themeFillShade="D9"/>
          </w:tcPr>
          <w:p w14:paraId="32E827B6" w14:textId="77777777" w:rsidR="000C1072" w:rsidRPr="00133033" w:rsidRDefault="000C1072" w:rsidP="000C1072">
            <w:pPr>
              <w:autoSpaceDE w:val="0"/>
              <w:autoSpaceDN w:val="0"/>
              <w:adjustRightInd w:val="0"/>
              <w:jc w:val="center"/>
              <w:rPr>
                <w:rFonts w:cs="Aparajita"/>
              </w:rPr>
            </w:pPr>
          </w:p>
        </w:tc>
        <w:tc>
          <w:tcPr>
            <w:tcW w:w="2849" w:type="dxa"/>
            <w:shd w:val="clear" w:color="auto" w:fill="D9D9D9" w:themeFill="background1" w:themeFillShade="D9"/>
          </w:tcPr>
          <w:p w14:paraId="0F48353B" w14:textId="77777777" w:rsidR="000C1072" w:rsidRPr="00133033" w:rsidRDefault="000C1072" w:rsidP="000C1072">
            <w:pPr>
              <w:autoSpaceDE w:val="0"/>
              <w:autoSpaceDN w:val="0"/>
              <w:adjustRightInd w:val="0"/>
              <w:jc w:val="center"/>
              <w:rPr>
                <w:rFonts w:cs="Aparajita"/>
                <w:b/>
              </w:rPr>
            </w:pPr>
            <w:r w:rsidRPr="00133033">
              <w:rPr>
                <w:rFonts w:cs="Aparajita"/>
                <w:b/>
              </w:rPr>
              <w:t>Fecha Límite</w:t>
            </w:r>
          </w:p>
        </w:tc>
      </w:tr>
      <w:tr w:rsidR="00133033" w:rsidRPr="00133033" w14:paraId="7F6E1ADB" w14:textId="77777777" w:rsidTr="000C1072">
        <w:trPr>
          <w:jc w:val="center"/>
        </w:trPr>
        <w:tc>
          <w:tcPr>
            <w:tcW w:w="4489" w:type="dxa"/>
          </w:tcPr>
          <w:p w14:paraId="7EF553F1" w14:textId="77777777" w:rsidR="000C1072" w:rsidRPr="00133033" w:rsidRDefault="000C1072" w:rsidP="000C1072">
            <w:pPr>
              <w:autoSpaceDE w:val="0"/>
              <w:autoSpaceDN w:val="0"/>
              <w:adjustRightInd w:val="0"/>
              <w:rPr>
                <w:rFonts w:cs="Aparajita"/>
              </w:rPr>
            </w:pPr>
            <w:r w:rsidRPr="00133033">
              <w:rPr>
                <w:rFonts w:cs="Aparajita"/>
              </w:rPr>
              <w:t>Presentación Sinopsis</w:t>
            </w:r>
          </w:p>
        </w:tc>
        <w:tc>
          <w:tcPr>
            <w:tcW w:w="2849" w:type="dxa"/>
          </w:tcPr>
          <w:p w14:paraId="24A23F96" w14:textId="4DC23EE2" w:rsidR="000C1072" w:rsidRPr="001F0A7B" w:rsidRDefault="00E8024E" w:rsidP="00174C73">
            <w:pPr>
              <w:autoSpaceDE w:val="0"/>
              <w:autoSpaceDN w:val="0"/>
              <w:adjustRightInd w:val="0"/>
              <w:jc w:val="center"/>
              <w:rPr>
                <w:rFonts w:cs="Aparajita"/>
                <w:rPrChange w:id="108" w:author="FERNANDEZ BECERRA, JUAN MANUEL" w:date="2023-04-26T15:14:00Z">
                  <w:rPr>
                    <w:rFonts w:cs="Aparajita"/>
                    <w:highlight w:val="yellow"/>
                  </w:rPr>
                </w:rPrChange>
              </w:rPr>
            </w:pPr>
            <w:ins w:id="109" w:author="GIL, SANTIAGO ANDRES" w:date="2023-06-02T10:36:00Z">
              <w:r>
                <w:rPr>
                  <w:rFonts w:cs="Aparajita"/>
                </w:rPr>
                <w:t>20</w:t>
              </w:r>
            </w:ins>
            <w:ins w:id="110" w:author="GIL, SANTIAGO ANDRES" w:date="2023-06-02T10:34:00Z">
              <w:r w:rsidRPr="00E8024E">
                <w:rPr>
                  <w:rFonts w:cs="Aparajita"/>
                </w:rPr>
                <w:t xml:space="preserve"> </w:t>
              </w:r>
            </w:ins>
            <w:r w:rsidR="006C5476" w:rsidRPr="00E8024E">
              <w:rPr>
                <w:rFonts w:cs="Aparajita"/>
              </w:rPr>
              <w:t xml:space="preserve">de </w:t>
            </w:r>
            <w:ins w:id="111" w:author="GIL, SANTIAGO ANDRES" w:date="2023-06-02T10:32:00Z">
              <w:r w:rsidRPr="00E8024E">
                <w:rPr>
                  <w:rFonts w:cs="Aparajita"/>
                </w:rPr>
                <w:t>J</w:t>
              </w:r>
              <w:r>
                <w:rPr>
                  <w:rFonts w:cs="Aparajita"/>
                </w:rPr>
                <w:t>ulio</w:t>
              </w:r>
              <w:r w:rsidRPr="001F0A7B">
                <w:rPr>
                  <w:rFonts w:cs="Aparajita"/>
                  <w:rPrChange w:id="112" w:author="FERNANDEZ BECERRA, JUAN MANUEL" w:date="2023-04-26T15:14:00Z">
                    <w:rPr>
                      <w:rFonts w:cs="Aparajita"/>
                      <w:highlight w:val="yellow"/>
                    </w:rPr>
                  </w:rPrChange>
                </w:rPr>
                <w:t xml:space="preserve"> </w:t>
              </w:r>
            </w:ins>
            <w:r w:rsidR="00C65E81" w:rsidRPr="001F0A7B">
              <w:rPr>
                <w:rFonts w:cs="Aparajita"/>
                <w:rPrChange w:id="113" w:author="FERNANDEZ BECERRA, JUAN MANUEL" w:date="2023-04-26T15:14:00Z">
                  <w:rPr>
                    <w:rFonts w:cs="Aparajita"/>
                    <w:highlight w:val="yellow"/>
                  </w:rPr>
                </w:rPrChange>
              </w:rPr>
              <w:t>202</w:t>
            </w:r>
            <w:r w:rsidR="00007A01" w:rsidRPr="001F0A7B">
              <w:rPr>
                <w:rFonts w:cs="Aparajita"/>
                <w:rPrChange w:id="114" w:author="FERNANDEZ BECERRA, JUAN MANUEL" w:date="2023-04-26T15:14:00Z">
                  <w:rPr>
                    <w:rFonts w:cs="Aparajita"/>
                    <w:highlight w:val="yellow"/>
                  </w:rPr>
                </w:rPrChange>
              </w:rPr>
              <w:t>3</w:t>
            </w:r>
          </w:p>
        </w:tc>
      </w:tr>
      <w:tr w:rsidR="00133033" w:rsidRPr="00133033" w14:paraId="205C6AF4" w14:textId="77777777" w:rsidTr="000C1072">
        <w:trPr>
          <w:jc w:val="center"/>
        </w:trPr>
        <w:tc>
          <w:tcPr>
            <w:tcW w:w="4489" w:type="dxa"/>
          </w:tcPr>
          <w:p w14:paraId="3E093AB2" w14:textId="77777777" w:rsidR="000C1072" w:rsidRPr="00133033" w:rsidRDefault="000C1072" w:rsidP="000C1072">
            <w:pPr>
              <w:autoSpaceDE w:val="0"/>
              <w:autoSpaceDN w:val="0"/>
              <w:adjustRightInd w:val="0"/>
              <w:rPr>
                <w:rFonts w:cs="Aparajita"/>
              </w:rPr>
            </w:pPr>
            <w:r w:rsidRPr="00133033">
              <w:rPr>
                <w:rFonts w:cs="Aparajita"/>
              </w:rPr>
              <w:t>Comunicación de Trabajos Seleccionados</w:t>
            </w:r>
          </w:p>
        </w:tc>
        <w:tc>
          <w:tcPr>
            <w:tcW w:w="2849" w:type="dxa"/>
          </w:tcPr>
          <w:p w14:paraId="031D9150" w14:textId="071B5F2A" w:rsidR="000C1072" w:rsidRPr="001F0A7B" w:rsidRDefault="00E8024E" w:rsidP="00174C73">
            <w:pPr>
              <w:autoSpaceDE w:val="0"/>
              <w:autoSpaceDN w:val="0"/>
              <w:adjustRightInd w:val="0"/>
              <w:jc w:val="center"/>
              <w:rPr>
                <w:rFonts w:cs="Aparajita"/>
                <w:rPrChange w:id="115" w:author="FERNANDEZ BECERRA, JUAN MANUEL" w:date="2023-04-26T15:14:00Z">
                  <w:rPr>
                    <w:rFonts w:cs="Aparajita"/>
                    <w:highlight w:val="yellow"/>
                  </w:rPr>
                </w:rPrChange>
              </w:rPr>
            </w:pPr>
            <w:ins w:id="116" w:author="GIL, SANTIAGO ANDRES" w:date="2023-06-02T10:37:00Z">
              <w:r>
                <w:rPr>
                  <w:rFonts w:cs="Aparajita"/>
                </w:rPr>
                <w:t>30</w:t>
              </w:r>
            </w:ins>
            <w:del w:id="117" w:author="GIL, SANTIAGO ANDRES" w:date="2023-06-02T10:33:00Z">
              <w:r w:rsidR="002F7BBE" w:rsidRPr="001F0A7B" w:rsidDel="00E8024E">
                <w:rPr>
                  <w:rFonts w:cs="Aparajita"/>
                  <w:rPrChange w:id="118" w:author="FERNANDEZ BECERRA, JUAN MANUEL" w:date="2023-04-26T15:14:00Z">
                    <w:rPr>
                      <w:rFonts w:cs="Aparajita"/>
                      <w:highlight w:val="yellow"/>
                    </w:rPr>
                  </w:rPrChange>
                </w:rPr>
                <w:delText>15</w:delText>
              </w:r>
            </w:del>
            <w:r w:rsidR="00C65E81" w:rsidRPr="001F0A7B">
              <w:rPr>
                <w:rFonts w:cs="Aparajita"/>
                <w:rPrChange w:id="119" w:author="FERNANDEZ BECERRA, JUAN MANUEL" w:date="2023-04-26T15:14:00Z">
                  <w:rPr>
                    <w:rFonts w:cs="Aparajita"/>
                    <w:highlight w:val="yellow"/>
                  </w:rPr>
                </w:rPrChange>
              </w:rPr>
              <w:t xml:space="preserve"> de </w:t>
            </w:r>
            <w:proofErr w:type="gramStart"/>
            <w:r w:rsidR="001E7D6D" w:rsidRPr="001F0A7B">
              <w:rPr>
                <w:rFonts w:cs="Aparajita"/>
                <w:rPrChange w:id="120" w:author="FERNANDEZ BECERRA, JUAN MANUEL" w:date="2023-04-26T15:14:00Z">
                  <w:rPr>
                    <w:rFonts w:cs="Aparajita"/>
                    <w:highlight w:val="yellow"/>
                  </w:rPr>
                </w:rPrChange>
              </w:rPr>
              <w:t>Agosto</w:t>
            </w:r>
            <w:proofErr w:type="gramEnd"/>
            <w:r w:rsidR="001E7D6D" w:rsidRPr="001F0A7B">
              <w:rPr>
                <w:rFonts w:cs="Aparajita"/>
                <w:rPrChange w:id="121" w:author="FERNANDEZ BECERRA, JUAN MANUEL" w:date="2023-04-26T15:14:00Z">
                  <w:rPr>
                    <w:rFonts w:cs="Aparajita"/>
                    <w:highlight w:val="yellow"/>
                  </w:rPr>
                </w:rPrChange>
              </w:rPr>
              <w:t xml:space="preserve"> </w:t>
            </w:r>
            <w:r w:rsidR="00C65E81" w:rsidRPr="001F0A7B">
              <w:rPr>
                <w:rFonts w:cs="Aparajita"/>
                <w:rPrChange w:id="122" w:author="FERNANDEZ BECERRA, JUAN MANUEL" w:date="2023-04-26T15:14:00Z">
                  <w:rPr>
                    <w:rFonts w:cs="Aparajita"/>
                    <w:highlight w:val="yellow"/>
                  </w:rPr>
                </w:rPrChange>
              </w:rPr>
              <w:t>202</w:t>
            </w:r>
            <w:r w:rsidR="009942C3" w:rsidRPr="001F0A7B">
              <w:rPr>
                <w:rFonts w:cs="Aparajita"/>
                <w:rPrChange w:id="123" w:author="FERNANDEZ BECERRA, JUAN MANUEL" w:date="2023-04-26T15:14:00Z">
                  <w:rPr>
                    <w:rFonts w:cs="Aparajita"/>
                    <w:highlight w:val="yellow"/>
                  </w:rPr>
                </w:rPrChange>
              </w:rPr>
              <w:t>3</w:t>
            </w:r>
            <w:r w:rsidR="000C1072" w:rsidRPr="001F0A7B">
              <w:rPr>
                <w:rFonts w:cs="Aparajita"/>
                <w:rPrChange w:id="124" w:author="FERNANDEZ BECERRA, JUAN MANUEL" w:date="2023-04-26T15:14:00Z">
                  <w:rPr>
                    <w:rFonts w:cs="Aparajita"/>
                    <w:highlight w:val="yellow"/>
                  </w:rPr>
                </w:rPrChange>
              </w:rPr>
              <w:t xml:space="preserve"> </w:t>
            </w:r>
          </w:p>
        </w:tc>
      </w:tr>
      <w:tr w:rsidR="000C1072" w:rsidRPr="00133033" w14:paraId="039B6BE4" w14:textId="77777777" w:rsidTr="000C1072">
        <w:trPr>
          <w:jc w:val="center"/>
        </w:trPr>
        <w:tc>
          <w:tcPr>
            <w:tcW w:w="4489" w:type="dxa"/>
          </w:tcPr>
          <w:p w14:paraId="147FD1A9" w14:textId="77777777" w:rsidR="000C1072" w:rsidRPr="00133033" w:rsidRDefault="000C1072" w:rsidP="006C5476">
            <w:pPr>
              <w:autoSpaceDE w:val="0"/>
              <w:autoSpaceDN w:val="0"/>
              <w:adjustRightInd w:val="0"/>
              <w:rPr>
                <w:rFonts w:cs="Aparajita"/>
              </w:rPr>
            </w:pPr>
            <w:r w:rsidRPr="00133033">
              <w:rPr>
                <w:rFonts w:cs="Aparajita"/>
              </w:rPr>
              <w:t xml:space="preserve">Presentación de Trabajos en </w:t>
            </w:r>
            <w:proofErr w:type="spellStart"/>
            <w:r w:rsidRPr="00133033">
              <w:rPr>
                <w:rFonts w:cs="Aparajita"/>
              </w:rPr>
              <w:t>p</w:t>
            </w:r>
            <w:r w:rsidR="006C5476">
              <w:rPr>
                <w:rFonts w:cs="Aparajita"/>
              </w:rPr>
              <w:t>pt</w:t>
            </w:r>
            <w:proofErr w:type="spellEnd"/>
          </w:p>
        </w:tc>
        <w:tc>
          <w:tcPr>
            <w:tcW w:w="2849" w:type="dxa"/>
          </w:tcPr>
          <w:p w14:paraId="069B01A9" w14:textId="617797C6" w:rsidR="000C1072" w:rsidRPr="001F0A7B" w:rsidRDefault="009942C3" w:rsidP="00174C73">
            <w:pPr>
              <w:autoSpaceDE w:val="0"/>
              <w:autoSpaceDN w:val="0"/>
              <w:adjustRightInd w:val="0"/>
              <w:jc w:val="center"/>
              <w:rPr>
                <w:rFonts w:cs="Aparajita"/>
              </w:rPr>
            </w:pPr>
            <w:del w:id="125" w:author="GIL, SANTIAGO ANDRES" w:date="2023-06-02T10:34:00Z">
              <w:r w:rsidRPr="001F0A7B" w:rsidDel="00E8024E">
                <w:rPr>
                  <w:rFonts w:cs="Aparajita"/>
                </w:rPr>
                <w:delText>2</w:delText>
              </w:r>
              <w:r w:rsidR="00C65E81" w:rsidRPr="001F0A7B" w:rsidDel="00E8024E">
                <w:rPr>
                  <w:rFonts w:cs="Aparajita"/>
                </w:rPr>
                <w:delText>9</w:delText>
              </w:r>
              <w:r w:rsidR="006C5476" w:rsidRPr="001F0A7B" w:rsidDel="00E8024E">
                <w:rPr>
                  <w:rFonts w:cs="Aparajita"/>
                </w:rPr>
                <w:delText xml:space="preserve"> </w:delText>
              </w:r>
            </w:del>
            <w:ins w:id="126" w:author="GIL, SANTIAGO ANDRES" w:date="2023-06-02T10:34:00Z">
              <w:r w:rsidR="00E8024E">
                <w:rPr>
                  <w:rFonts w:cs="Aparajita"/>
                </w:rPr>
                <w:t>30</w:t>
              </w:r>
              <w:r w:rsidR="00E8024E" w:rsidRPr="001F0A7B">
                <w:rPr>
                  <w:rFonts w:cs="Aparajita"/>
                </w:rPr>
                <w:t xml:space="preserve"> </w:t>
              </w:r>
            </w:ins>
            <w:r w:rsidR="006C5476" w:rsidRPr="001F0A7B">
              <w:rPr>
                <w:rFonts w:cs="Aparajita"/>
              </w:rPr>
              <w:t xml:space="preserve">de </w:t>
            </w:r>
            <w:proofErr w:type="gramStart"/>
            <w:r w:rsidRPr="001F0A7B">
              <w:rPr>
                <w:rFonts w:cs="Aparajita"/>
              </w:rPr>
              <w:t>Septiembre</w:t>
            </w:r>
            <w:proofErr w:type="gramEnd"/>
            <w:r w:rsidRPr="001F0A7B">
              <w:rPr>
                <w:rFonts w:cs="Aparajita"/>
              </w:rPr>
              <w:t xml:space="preserve"> </w:t>
            </w:r>
            <w:r w:rsidR="00C65E81" w:rsidRPr="001F0A7B">
              <w:rPr>
                <w:rFonts w:cs="Aparajita"/>
              </w:rPr>
              <w:t>202</w:t>
            </w:r>
            <w:r w:rsidRPr="001F0A7B">
              <w:rPr>
                <w:rFonts w:cs="Aparajita"/>
              </w:rPr>
              <w:t>3</w:t>
            </w:r>
          </w:p>
        </w:tc>
      </w:tr>
    </w:tbl>
    <w:p w14:paraId="7C86C5D8" w14:textId="77777777" w:rsidR="000C1072" w:rsidRPr="00133033" w:rsidRDefault="000C1072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p w14:paraId="73EEECA6" w14:textId="77777777" w:rsidR="006C5476" w:rsidRPr="00133033" w:rsidRDefault="006C5476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p w14:paraId="2FF9953E" w14:textId="061AA9CA" w:rsidR="00F505BA" w:rsidRDefault="00EC24D9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 xml:space="preserve">Todos los trabajos </w:t>
      </w:r>
      <w:r w:rsidR="000C1072" w:rsidRPr="00133033">
        <w:rPr>
          <w:rFonts w:cs="Aparajita"/>
        </w:rPr>
        <w:t>se publicarán en la página web del IAPG Seccional Comahue</w:t>
      </w:r>
      <w:r>
        <w:rPr>
          <w:rFonts w:cs="Aparajita"/>
        </w:rPr>
        <w:t xml:space="preserve"> en formato PDF</w:t>
      </w:r>
      <w:r w:rsidR="000C1072" w:rsidRPr="00133033">
        <w:rPr>
          <w:rFonts w:cs="Aparajita"/>
        </w:rPr>
        <w:t>.</w:t>
      </w:r>
    </w:p>
    <w:p w14:paraId="04250575" w14:textId="1B4F00EB" w:rsidR="00EC24D9" w:rsidRDefault="00EC24D9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p w14:paraId="5F77748D" w14:textId="77777777" w:rsidR="00EC24D9" w:rsidRPr="00EC79E2" w:rsidRDefault="00EC24D9" w:rsidP="00EC24D9">
      <w:pPr>
        <w:autoSpaceDE w:val="0"/>
        <w:autoSpaceDN w:val="0"/>
        <w:adjustRightInd w:val="0"/>
        <w:spacing w:after="0" w:line="240" w:lineRule="auto"/>
        <w:jc w:val="both"/>
        <w:rPr>
          <w:rFonts w:cs="Aparajita"/>
          <w:sz w:val="20"/>
        </w:rPr>
      </w:pPr>
      <w:r w:rsidRPr="00EC79E2">
        <w:rPr>
          <w:b/>
          <w:i/>
          <w:sz w:val="20"/>
        </w:rPr>
        <w:t>Nota</w:t>
      </w:r>
      <w:r w:rsidRPr="00EC79E2">
        <w:rPr>
          <w:i/>
          <w:sz w:val="20"/>
        </w:rPr>
        <w:t xml:space="preserve">: La participación en el Congreso que suponga una </w:t>
      </w:r>
      <w:proofErr w:type="gramStart"/>
      <w:r w:rsidRPr="00EC79E2">
        <w:rPr>
          <w:i/>
          <w:sz w:val="20"/>
        </w:rPr>
        <w:t>participación activa</w:t>
      </w:r>
      <w:proofErr w:type="gramEnd"/>
      <w:r w:rsidRPr="00EC79E2">
        <w:rPr>
          <w:i/>
          <w:sz w:val="20"/>
        </w:rPr>
        <w:t xml:space="preserve"> en el mismo (conferencista, expositor, miembro de mesas redondas, etc.), importa una implícita autorización a la entidad organizadora (Instituto Argentino del Petróleo y del Gas) para reproducir libremente, por cualquier medio (digital, gráfico, reproducción sonora, filmaciones, videograbaciones, etc.), y en la extensión que considere necesaria, las aludidas participaciones. </w:t>
      </w:r>
    </w:p>
    <w:p w14:paraId="14DF2599" w14:textId="77777777" w:rsidR="00F505BA" w:rsidRDefault="00F505BA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p w14:paraId="4FB2094A" w14:textId="77777777" w:rsidR="00F505BA" w:rsidRPr="00F30303" w:rsidRDefault="00F505BA" w:rsidP="00F30303">
      <w:pPr>
        <w:autoSpaceDE w:val="0"/>
        <w:autoSpaceDN w:val="0"/>
        <w:adjustRightInd w:val="0"/>
        <w:spacing w:after="120" w:line="240" w:lineRule="auto"/>
        <w:rPr>
          <w:rFonts w:cs="Bookman-Demi"/>
          <w:b/>
          <w:u w:val="single"/>
        </w:rPr>
      </w:pPr>
      <w:r w:rsidRPr="00F30303">
        <w:rPr>
          <w:rFonts w:cs="Bookman-Demi"/>
          <w:b/>
          <w:u w:val="single"/>
        </w:rPr>
        <w:t>Comité Organizador</w:t>
      </w:r>
    </w:p>
    <w:p w14:paraId="7C1B4A40" w14:textId="77777777" w:rsidR="00174C73" w:rsidRDefault="00174C73" w:rsidP="000C1072">
      <w:pPr>
        <w:autoSpaceDE w:val="0"/>
        <w:autoSpaceDN w:val="0"/>
        <w:adjustRightInd w:val="0"/>
        <w:spacing w:after="0" w:line="240" w:lineRule="auto"/>
        <w:rPr>
          <w:rFonts w:cs="Aparajita"/>
          <w:b/>
          <w:sz w:val="28"/>
          <w:szCs w:val="28"/>
          <w:u w:val="single"/>
        </w:rPr>
      </w:pPr>
    </w:p>
    <w:p w14:paraId="4C689DC2" w14:textId="77777777" w:rsidR="00550B6F" w:rsidRPr="00DE13DF" w:rsidRDefault="00550B6F" w:rsidP="00550B6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 w:rsidRPr="00F505BA">
        <w:rPr>
          <w:rFonts w:cs="Aparajita"/>
        </w:rPr>
        <w:t>F</w:t>
      </w:r>
      <w:r>
        <w:rPr>
          <w:rFonts w:cs="Aparajita"/>
        </w:rPr>
        <w:t xml:space="preserve">ernandez Becerra, Juan Manuel </w:t>
      </w:r>
      <w:r w:rsidRPr="00F505BA">
        <w:rPr>
          <w:rFonts w:cs="Aparajita"/>
        </w:rPr>
        <w:t>(</w:t>
      </w:r>
      <w:r>
        <w:rPr>
          <w:rFonts w:cs="Aparajita"/>
        </w:rPr>
        <w:t>YPF SA</w:t>
      </w:r>
      <w:r w:rsidRPr="00F505BA">
        <w:rPr>
          <w:rFonts w:cs="Aparajita"/>
        </w:rPr>
        <w:t>)</w:t>
      </w:r>
    </w:p>
    <w:p w14:paraId="55D69691" w14:textId="5097C8F0" w:rsidR="005A6B44" w:rsidRDefault="009942C3" w:rsidP="00F505B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 xml:space="preserve">Leandro </w:t>
      </w:r>
      <w:proofErr w:type="spellStart"/>
      <w:r>
        <w:rPr>
          <w:rFonts w:cs="Aparajita"/>
        </w:rPr>
        <w:t>Busin</w:t>
      </w:r>
      <w:proofErr w:type="spellEnd"/>
      <w:r>
        <w:rPr>
          <w:rFonts w:cs="Aparajita"/>
        </w:rPr>
        <w:t xml:space="preserve"> </w:t>
      </w:r>
      <w:r w:rsidR="005A6B44">
        <w:rPr>
          <w:rFonts w:cs="Aparajita"/>
        </w:rPr>
        <w:t>(</w:t>
      </w:r>
      <w:proofErr w:type="spellStart"/>
      <w:r w:rsidR="005A6B44">
        <w:rPr>
          <w:rFonts w:cs="Aparajita"/>
        </w:rPr>
        <w:t>Oldelval</w:t>
      </w:r>
      <w:proofErr w:type="spellEnd"/>
      <w:r w:rsidR="005A6B44">
        <w:rPr>
          <w:rFonts w:cs="Aparajita"/>
        </w:rPr>
        <w:t>)</w:t>
      </w:r>
    </w:p>
    <w:p w14:paraId="30F87E4B" w14:textId="65107F32" w:rsidR="005A6B44" w:rsidRDefault="005A6B44" w:rsidP="00F505B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>Luciano Colombo (</w:t>
      </w:r>
      <w:proofErr w:type="spellStart"/>
      <w:r>
        <w:rPr>
          <w:rFonts w:cs="Aparajita"/>
        </w:rPr>
        <w:t>Oldelval</w:t>
      </w:r>
      <w:proofErr w:type="spellEnd"/>
      <w:r>
        <w:rPr>
          <w:rFonts w:cs="Aparajita"/>
        </w:rPr>
        <w:t>)</w:t>
      </w:r>
    </w:p>
    <w:p w14:paraId="229BFDB8" w14:textId="77777777" w:rsidR="005A6B44" w:rsidRDefault="005A6B44" w:rsidP="005A6B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>Rocio Perez Maldacena (Pluspetrol)</w:t>
      </w:r>
    </w:p>
    <w:p w14:paraId="41F54E5C" w14:textId="6A047B59" w:rsidR="005A6B44" w:rsidRDefault="00DE3D28" w:rsidP="005A6B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>Jairo Quidel</w:t>
      </w:r>
      <w:r w:rsidR="005A6B44">
        <w:rPr>
          <w:rFonts w:cs="Aparajita"/>
        </w:rPr>
        <w:t xml:space="preserve"> (Pluspetrol)</w:t>
      </w:r>
    </w:p>
    <w:p w14:paraId="44EC96F4" w14:textId="7ACBED1F" w:rsidR="005A6B44" w:rsidRDefault="005A6B44" w:rsidP="005A6B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 xml:space="preserve">Fernando </w:t>
      </w:r>
      <w:proofErr w:type="spellStart"/>
      <w:r>
        <w:rPr>
          <w:rFonts w:cs="Aparajita"/>
        </w:rPr>
        <w:t>Pawolocki</w:t>
      </w:r>
      <w:proofErr w:type="spellEnd"/>
      <w:r>
        <w:rPr>
          <w:rFonts w:cs="Aparajita"/>
        </w:rPr>
        <w:t xml:space="preserve"> (YPF SA)</w:t>
      </w:r>
    </w:p>
    <w:p w14:paraId="31C8AEF1" w14:textId="2A7190FB" w:rsidR="005A6B44" w:rsidRDefault="00DE3D28" w:rsidP="00F505B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 xml:space="preserve">Juan Garrido </w:t>
      </w:r>
      <w:proofErr w:type="spellStart"/>
      <w:r>
        <w:rPr>
          <w:rFonts w:cs="Aparajita"/>
        </w:rPr>
        <w:t>Bossel</w:t>
      </w:r>
      <w:proofErr w:type="spellEnd"/>
      <w:r w:rsidR="005A6B44">
        <w:rPr>
          <w:rFonts w:cs="Aparajita"/>
        </w:rPr>
        <w:t xml:space="preserve"> (YPF SA)</w:t>
      </w:r>
    </w:p>
    <w:p w14:paraId="5FC04D1B" w14:textId="6A1B04F4" w:rsidR="005A6B44" w:rsidRDefault="005A6B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>Walter Mardones (UTN</w:t>
      </w:r>
      <w:r w:rsidR="00C65E81">
        <w:rPr>
          <w:rFonts w:cs="Aparajita"/>
        </w:rPr>
        <w:t xml:space="preserve"> FRN</w:t>
      </w:r>
      <w:r>
        <w:rPr>
          <w:rFonts w:cs="Aparajita"/>
        </w:rPr>
        <w:t>)</w:t>
      </w:r>
    </w:p>
    <w:p w14:paraId="4147D062" w14:textId="522DA28B" w:rsidR="005A6B44" w:rsidRDefault="005A6B44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lastRenderedPageBreak/>
        <w:t>Nestor Pi (UTN</w:t>
      </w:r>
      <w:r w:rsidR="00C65E81">
        <w:rPr>
          <w:rFonts w:cs="Aparajita"/>
        </w:rPr>
        <w:t xml:space="preserve"> FRN</w:t>
      </w:r>
      <w:r>
        <w:rPr>
          <w:rFonts w:cs="Aparajita"/>
        </w:rPr>
        <w:t>)</w:t>
      </w:r>
    </w:p>
    <w:p w14:paraId="4AB4FFC7" w14:textId="14B88424" w:rsidR="00C65E81" w:rsidRDefault="00C65E8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 xml:space="preserve">Santiago </w:t>
      </w:r>
      <w:proofErr w:type="spellStart"/>
      <w:r>
        <w:rPr>
          <w:rFonts w:cs="Aparajita"/>
        </w:rPr>
        <w:t>Fanti</w:t>
      </w:r>
      <w:proofErr w:type="spellEnd"/>
      <w:r>
        <w:rPr>
          <w:rFonts w:cs="Aparajita"/>
        </w:rPr>
        <w:t xml:space="preserve"> (</w:t>
      </w:r>
      <w:proofErr w:type="spellStart"/>
      <w:r>
        <w:rPr>
          <w:rFonts w:cs="Aparajita"/>
        </w:rPr>
        <w:t>Tecpetrol</w:t>
      </w:r>
      <w:proofErr w:type="spellEnd"/>
      <w:r>
        <w:rPr>
          <w:rFonts w:cs="Aparajita"/>
        </w:rPr>
        <w:t>)</w:t>
      </w:r>
    </w:p>
    <w:p w14:paraId="05B20EF5" w14:textId="6CECC6B6" w:rsidR="006A15C3" w:rsidRDefault="006A15C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>Viviana Campos (Pampa Energía)</w:t>
      </w:r>
    </w:p>
    <w:p w14:paraId="529037D7" w14:textId="2B4CBC2A" w:rsidR="006A15C3" w:rsidRDefault="006A15C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>Mariano José Degele (</w:t>
      </w:r>
      <w:r w:rsidR="00532C1A">
        <w:rPr>
          <w:rFonts w:cs="Aparajita"/>
        </w:rPr>
        <w:t>Tenaris)</w:t>
      </w:r>
    </w:p>
    <w:p w14:paraId="39DB73A5" w14:textId="30C8DDAE" w:rsidR="00692BE5" w:rsidRDefault="00692BE5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</w:pPr>
      <w:r>
        <w:rPr>
          <w:rFonts w:cs="Aparajita"/>
        </w:rPr>
        <w:t>Carlos Petersen (</w:t>
      </w:r>
      <w:proofErr w:type="spellStart"/>
      <w:r>
        <w:rPr>
          <w:rFonts w:cs="Aparajita"/>
        </w:rPr>
        <w:t>CalFrac</w:t>
      </w:r>
      <w:proofErr w:type="spellEnd"/>
      <w:r>
        <w:rPr>
          <w:rFonts w:cs="Aparajita"/>
        </w:rPr>
        <w:t>)</w:t>
      </w:r>
    </w:p>
    <w:p w14:paraId="6066AB55" w14:textId="7219166B" w:rsidR="000702F7" w:rsidRPr="00FB7557" w:rsidRDefault="009961DA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  <w:lang w:val="en-US"/>
        </w:rPr>
      </w:pPr>
      <w:r w:rsidRPr="00FB7557">
        <w:rPr>
          <w:rFonts w:cs="Aparajita"/>
          <w:lang w:val="en-US"/>
        </w:rPr>
        <w:t>Paula Castro (Phoenix</w:t>
      </w:r>
      <w:r w:rsidR="006F2C40" w:rsidRPr="00FB7557">
        <w:rPr>
          <w:rFonts w:cs="Aparajita"/>
          <w:lang w:val="en-US"/>
        </w:rPr>
        <w:t xml:space="preserve"> Global Resources</w:t>
      </w:r>
      <w:r w:rsidRPr="00FB7557">
        <w:rPr>
          <w:rFonts w:cs="Aparajita"/>
          <w:lang w:val="en-US"/>
        </w:rPr>
        <w:t>)</w:t>
      </w:r>
    </w:p>
    <w:p w14:paraId="09252A23" w14:textId="54482DE7" w:rsidR="000E0093" w:rsidRPr="00EA3DCB" w:rsidDel="000E0093" w:rsidRDefault="000E0093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del w:id="127" w:author="FERNANDEZ BECERRA, JUAN MANUEL" w:date="2023-04-26T15:30:00Z"/>
          <w:rFonts w:cs="Aparajita"/>
        </w:rPr>
      </w:pPr>
      <w:r>
        <w:rPr>
          <w:rFonts w:cs="Aparajita"/>
        </w:rPr>
        <w:t>Sebastián Serrano (Exxon</w:t>
      </w:r>
      <w:r w:rsidR="006F2C40">
        <w:rPr>
          <w:rFonts w:cs="Aparajita"/>
        </w:rPr>
        <w:t xml:space="preserve"> </w:t>
      </w:r>
      <w:proofErr w:type="spellStart"/>
      <w:r>
        <w:rPr>
          <w:rFonts w:cs="Aparajita"/>
        </w:rPr>
        <w:t>Mo</w:t>
      </w:r>
      <w:r w:rsidR="00557181">
        <w:rPr>
          <w:rFonts w:cs="Aparajita"/>
        </w:rPr>
        <w:t>b</w:t>
      </w:r>
      <w:r>
        <w:rPr>
          <w:rFonts w:cs="Aparajita"/>
        </w:rPr>
        <w:t>il</w:t>
      </w:r>
      <w:proofErr w:type="spellEnd"/>
      <w:r>
        <w:rPr>
          <w:rFonts w:cs="Aparajita"/>
        </w:rPr>
        <w:t>)</w:t>
      </w:r>
    </w:p>
    <w:p w14:paraId="77528B02" w14:textId="2229F968" w:rsidR="005A6B44" w:rsidRDefault="004B55B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arajita"/>
        </w:rPr>
        <w:pPrChange w:id="128" w:author="FERNANDEZ BECERRA, JUAN MANUEL" w:date="2023-04-26T15:30:00Z">
          <w:pPr>
            <w:pStyle w:val="Prrafodelista"/>
            <w:autoSpaceDE w:val="0"/>
            <w:autoSpaceDN w:val="0"/>
            <w:adjustRightInd w:val="0"/>
            <w:spacing w:after="0" w:line="240" w:lineRule="auto"/>
            <w:ind w:left="1440"/>
          </w:pPr>
        </w:pPrChange>
      </w:pPr>
      <w:ins w:id="129" w:author="FERNANDEZ BECERRA, JUAN MANUEL" w:date="2023-05-09T14:06:00Z">
        <w:r>
          <w:rPr>
            <w:rFonts w:cs="Aparajita"/>
          </w:rPr>
          <w:t>José Meriño</w:t>
        </w:r>
      </w:ins>
    </w:p>
    <w:p w14:paraId="3B6B15D9" w14:textId="77777777" w:rsidR="005A6B44" w:rsidRPr="005A6B44" w:rsidDel="00A908B6" w:rsidRDefault="005A6B44" w:rsidP="00E72FFA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del w:id="130" w:author="GIL, SANTIAGO ANDRES" w:date="2023-06-02T10:21:00Z"/>
          <w:rFonts w:cs="Aparajita"/>
        </w:rPr>
      </w:pPr>
    </w:p>
    <w:p w14:paraId="43B5F559" w14:textId="4A18F021" w:rsidR="00A908B6" w:rsidRDefault="00A908B6" w:rsidP="00EC79E2">
      <w:pPr>
        <w:autoSpaceDE w:val="0"/>
        <w:autoSpaceDN w:val="0"/>
        <w:adjustRightInd w:val="0"/>
        <w:spacing w:after="120" w:line="240" w:lineRule="auto"/>
        <w:rPr>
          <w:ins w:id="131" w:author="GIL, SANTIAGO ANDRES" w:date="2023-06-02T10:21:00Z"/>
          <w:rFonts w:cs="Bookman-Demi"/>
          <w:b/>
          <w:u w:val="single"/>
        </w:rPr>
      </w:pPr>
    </w:p>
    <w:p w14:paraId="55F8D750" w14:textId="77777777" w:rsidR="00A908B6" w:rsidRDefault="00A908B6" w:rsidP="00EC79E2">
      <w:pPr>
        <w:autoSpaceDE w:val="0"/>
        <w:autoSpaceDN w:val="0"/>
        <w:adjustRightInd w:val="0"/>
        <w:spacing w:after="120" w:line="240" w:lineRule="auto"/>
        <w:rPr>
          <w:ins w:id="132" w:author="GIL, SANTIAGO ANDRES" w:date="2023-06-02T10:21:00Z"/>
          <w:rFonts w:cs="Bookman-Demi"/>
          <w:b/>
          <w:u w:val="single"/>
        </w:rPr>
      </w:pPr>
    </w:p>
    <w:p w14:paraId="173FA62C" w14:textId="4A0C53D4" w:rsidR="001C2D3C" w:rsidRPr="00EC79E2" w:rsidRDefault="00B57638" w:rsidP="00EC79E2">
      <w:pPr>
        <w:autoSpaceDE w:val="0"/>
        <w:autoSpaceDN w:val="0"/>
        <w:adjustRightInd w:val="0"/>
        <w:spacing w:after="120" w:line="240" w:lineRule="auto"/>
        <w:rPr>
          <w:rFonts w:cs="Bookman-Demi"/>
          <w:b/>
          <w:u w:val="single"/>
        </w:rPr>
      </w:pPr>
      <w:r w:rsidRPr="00EC79E2">
        <w:rPr>
          <w:rFonts w:cs="Bookman-Demi"/>
          <w:b/>
          <w:u w:val="single"/>
        </w:rPr>
        <w:t>Consultas</w:t>
      </w:r>
    </w:p>
    <w:p w14:paraId="7FD6A7C5" w14:textId="77777777" w:rsidR="001C2D3C" w:rsidRPr="00133033" w:rsidRDefault="001C2D3C" w:rsidP="000C1072">
      <w:pPr>
        <w:autoSpaceDE w:val="0"/>
        <w:autoSpaceDN w:val="0"/>
        <w:adjustRightInd w:val="0"/>
        <w:spacing w:after="0" w:line="240" w:lineRule="auto"/>
        <w:rPr>
          <w:rFonts w:cs="Aparajita"/>
          <w:b/>
          <w:u w:val="single"/>
        </w:rPr>
      </w:pPr>
    </w:p>
    <w:p w14:paraId="68EF1CD6" w14:textId="1F1F844D" w:rsidR="000C1072" w:rsidRDefault="000C1072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  <w:r w:rsidRPr="00133033">
        <w:rPr>
          <w:rFonts w:cs="Aparajita"/>
        </w:rPr>
        <w:t>Para consultas dirigirse a:</w:t>
      </w:r>
    </w:p>
    <w:p w14:paraId="17234DD9" w14:textId="77777777" w:rsidR="00EC79E2" w:rsidRPr="00133033" w:rsidRDefault="00EC79E2" w:rsidP="000C1072">
      <w:pPr>
        <w:autoSpaceDE w:val="0"/>
        <w:autoSpaceDN w:val="0"/>
        <w:adjustRightInd w:val="0"/>
        <w:spacing w:after="0" w:line="240" w:lineRule="auto"/>
        <w:rPr>
          <w:rFonts w:cs="Aparajita"/>
        </w:rPr>
      </w:pPr>
    </w:p>
    <w:p w14:paraId="383229B7" w14:textId="77777777" w:rsidR="000C1072" w:rsidRPr="00EC79E2" w:rsidRDefault="000C1072" w:rsidP="00EC79E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C79E2">
        <w:rPr>
          <w:rFonts w:cstheme="minorHAnsi"/>
          <w:b/>
        </w:rPr>
        <w:t>Instituto Argentino del Petróleo y del Gas</w:t>
      </w:r>
    </w:p>
    <w:p w14:paraId="77772180" w14:textId="77777777" w:rsidR="000C1072" w:rsidRPr="00EC79E2" w:rsidRDefault="000C1072" w:rsidP="00EC79E2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EC79E2">
        <w:rPr>
          <w:rFonts w:cstheme="minorHAnsi"/>
          <w:b/>
        </w:rPr>
        <w:t>IAPG Seccional Comahue</w:t>
      </w:r>
    </w:p>
    <w:p w14:paraId="304D2B67" w14:textId="77777777" w:rsidR="000C1072" w:rsidRPr="00EC79E2" w:rsidRDefault="000C1072" w:rsidP="00EC79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C79E2">
        <w:rPr>
          <w:rFonts w:cstheme="minorHAnsi"/>
        </w:rPr>
        <w:t xml:space="preserve">Buenos Aires 373 – 2° Piso – </w:t>
      </w:r>
      <w:proofErr w:type="spellStart"/>
      <w:r w:rsidRPr="00EC79E2">
        <w:rPr>
          <w:rFonts w:cstheme="minorHAnsi"/>
        </w:rPr>
        <w:t>Of</w:t>
      </w:r>
      <w:proofErr w:type="spellEnd"/>
      <w:r w:rsidRPr="00EC79E2">
        <w:rPr>
          <w:rFonts w:cstheme="minorHAnsi"/>
        </w:rPr>
        <w:t>. “B” – (8300) Neuquén.</w:t>
      </w:r>
    </w:p>
    <w:p w14:paraId="1B86EAA8" w14:textId="77777777" w:rsidR="00F736AB" w:rsidRPr="00EC79E2" w:rsidRDefault="000C1072" w:rsidP="00EC79E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 w:rsidRPr="00EC79E2">
        <w:rPr>
          <w:rFonts w:cstheme="minorHAnsi"/>
          <w:b/>
        </w:rPr>
        <w:t xml:space="preserve">Tel. </w:t>
      </w:r>
      <w:r w:rsidRPr="00EC79E2">
        <w:rPr>
          <w:rFonts w:cstheme="minorHAnsi"/>
        </w:rPr>
        <w:t>(0299) 442 8235</w:t>
      </w:r>
      <w:r w:rsidRPr="00EC79E2">
        <w:rPr>
          <w:rFonts w:cstheme="minorHAnsi"/>
          <w:b/>
        </w:rPr>
        <w:t xml:space="preserve"> / </w:t>
      </w:r>
      <w:proofErr w:type="spellStart"/>
      <w:r w:rsidRPr="00EC79E2">
        <w:rPr>
          <w:rFonts w:cstheme="minorHAnsi"/>
          <w:b/>
        </w:rPr>
        <w:t>T</w:t>
      </w:r>
      <w:r w:rsidR="00F736AB" w:rsidRPr="00EC79E2">
        <w:rPr>
          <w:rFonts w:cstheme="minorHAnsi"/>
          <w:b/>
        </w:rPr>
        <w:t>e</w:t>
      </w:r>
      <w:r w:rsidRPr="00EC79E2">
        <w:rPr>
          <w:rFonts w:cstheme="minorHAnsi"/>
          <w:b/>
          <w:noProof/>
        </w:rPr>
        <w:t>l.Fax</w:t>
      </w:r>
      <w:proofErr w:type="spellEnd"/>
      <w:r w:rsidRPr="00EC79E2">
        <w:rPr>
          <w:rFonts w:cstheme="minorHAnsi"/>
          <w:b/>
          <w:noProof/>
        </w:rPr>
        <w:t xml:space="preserve">. </w:t>
      </w:r>
      <w:r w:rsidRPr="00EC79E2">
        <w:rPr>
          <w:rFonts w:cstheme="minorHAnsi"/>
          <w:noProof/>
        </w:rPr>
        <w:t>(</w:t>
      </w:r>
      <w:r w:rsidR="00F736AB" w:rsidRPr="00EC79E2">
        <w:rPr>
          <w:rFonts w:cstheme="minorHAnsi"/>
          <w:noProof/>
        </w:rPr>
        <w:t>0299) 443 2243</w:t>
      </w:r>
    </w:p>
    <w:p w14:paraId="21E4F983" w14:textId="56AA6370" w:rsidR="00B57638" w:rsidRPr="00EC79E2" w:rsidRDefault="00F736AB" w:rsidP="00EC79E2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u w:val="single"/>
        </w:rPr>
      </w:pPr>
      <w:r w:rsidRPr="00EC79E2">
        <w:rPr>
          <w:rFonts w:cstheme="minorHAnsi"/>
          <w:b/>
          <w:noProof/>
        </w:rPr>
        <w:t xml:space="preserve">E-mail: </w:t>
      </w:r>
      <w:hyperlink r:id="rId16" w:history="1">
        <w:r w:rsidRPr="00EC79E2">
          <w:rPr>
            <w:rStyle w:val="Hipervnculo"/>
            <w:rFonts w:cstheme="minorHAnsi"/>
            <w:noProof/>
            <w:color w:val="auto"/>
            <w:u w:val="none"/>
          </w:rPr>
          <w:t>cursoscomahue@iapg.org.ar</w:t>
        </w:r>
      </w:hyperlink>
      <w:r w:rsidR="00EC79E2" w:rsidRPr="00EC79E2">
        <w:rPr>
          <w:rStyle w:val="Hipervnculo"/>
          <w:rFonts w:cstheme="minorHAnsi"/>
          <w:noProof/>
          <w:color w:val="auto"/>
          <w:u w:val="none"/>
        </w:rPr>
        <w:t xml:space="preserve">; </w:t>
      </w:r>
      <w:hyperlink r:id="rId17" w:history="1">
        <w:r w:rsidRPr="00EC79E2">
          <w:rPr>
            <w:rStyle w:val="Hipervnculo"/>
            <w:rFonts w:cstheme="minorHAnsi"/>
            <w:noProof/>
            <w:color w:val="auto"/>
            <w:u w:val="none"/>
          </w:rPr>
          <w:t>seccionalcomahue@iapg.org.ar</w:t>
        </w:r>
      </w:hyperlink>
    </w:p>
    <w:sectPr w:rsidR="00B57638" w:rsidRPr="00EC79E2" w:rsidSect="004E2DB3">
      <w:headerReference w:type="default" r:id="rId18"/>
      <w:footerReference w:type="default" r:id="rId19"/>
      <w:pgSz w:w="12240" w:h="15840"/>
      <w:pgMar w:top="1134" w:right="1418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Rocio Perez Maldacena" w:date="2023-03-21T19:53:00Z" w:initials="RPM">
    <w:p w14:paraId="47E5D65D" w14:textId="2C157C2A" w:rsidR="00F32A8A" w:rsidRDefault="00F32A8A">
      <w:pPr>
        <w:pStyle w:val="Textocomentario"/>
      </w:pPr>
      <w:r>
        <w:rPr>
          <w:rStyle w:val="Refdecomentario"/>
        </w:rPr>
        <w:annotationRef/>
      </w:r>
      <w:r>
        <w:t>Este no es más un objetivo de la comisión?</w:t>
      </w:r>
    </w:p>
  </w:comment>
  <w:comment w:id="59" w:author="Rocio Perez Maldacena" w:date="2023-03-22T07:30:00Z" w:initials="RPM">
    <w:p w14:paraId="63CF8192" w14:textId="77777777" w:rsidR="00DC5EA9" w:rsidRDefault="00DC5EA9" w:rsidP="00DC5EA9">
      <w:pPr>
        <w:pStyle w:val="Textocomentario"/>
      </w:pPr>
      <w:r>
        <w:rPr>
          <w:rStyle w:val="Refdecomentario"/>
        </w:rPr>
        <w:annotationRef/>
      </w:r>
      <w:r>
        <w:t>Pensaría otro título dado que hay un bloque entero sobre el mismo tema</w:t>
      </w:r>
    </w:p>
  </w:comment>
  <w:comment w:id="84" w:author="Rocio Perez Maldacena" w:date="2023-03-22T07:30:00Z" w:initials="RPM">
    <w:p w14:paraId="5EF2CA96" w14:textId="44B71D06" w:rsidR="00EC24D9" w:rsidRDefault="00EC24D9">
      <w:pPr>
        <w:pStyle w:val="Textocomentario"/>
      </w:pPr>
      <w:r>
        <w:rPr>
          <w:rStyle w:val="Refdecomentario"/>
        </w:rPr>
        <w:annotationRef/>
      </w:r>
      <w:r>
        <w:t>Pensaría otro título dado que hay un bloque entero sobre el mismo tema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E5D65D" w15:done="0"/>
  <w15:commentEx w15:paraId="63CF8192" w15:done="0"/>
  <w15:commentEx w15:paraId="5EF2CA9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E5D65D" w16cid:durableId="27E8E449"/>
  <w16cid:commentId w16cid:paraId="63CF8192" w16cid:durableId="282719BE"/>
  <w16cid:commentId w16cid:paraId="5EF2CA96" w16cid:durableId="27E8E4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61A0F" w14:textId="77777777" w:rsidR="0052085C" w:rsidRDefault="0052085C" w:rsidP="008E4D52">
      <w:pPr>
        <w:spacing w:after="0" w:line="240" w:lineRule="auto"/>
      </w:pPr>
      <w:r>
        <w:separator/>
      </w:r>
    </w:p>
  </w:endnote>
  <w:endnote w:type="continuationSeparator" w:id="0">
    <w:p w14:paraId="65F7816B" w14:textId="77777777" w:rsidR="0052085C" w:rsidRDefault="0052085C" w:rsidP="008E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-Dem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F89A" w14:textId="7924BFCA" w:rsidR="002F7BBE" w:rsidRDefault="002F7BBE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1DE9A5A" wp14:editId="152CF506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9b1348a88298c555bafc3604" descr="{&quot;HashCode&quot;:168345591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8099E6" w14:textId="69CC8FAB" w:rsidR="002F7BBE" w:rsidRPr="002F7BBE" w:rsidRDefault="002F7BBE" w:rsidP="002F7BB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2F7BB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Documento: YPF-Público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DE9A5A" id="_x0000_t202" coordsize="21600,21600" o:spt="202" path="m,l,21600r21600,l21600,xe">
              <v:stroke joinstyle="miter"/>
              <v:path gradientshapeok="t" o:connecttype="rect"/>
            </v:shapetype>
            <v:shape id="MSIPCM9b1348a88298c555bafc3604" o:spid="_x0000_s1027" type="#_x0000_t202" alt="{&quot;HashCode&quot;:168345591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mF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" o:allowincell="f" filled="f" stroked="f" strokeweight=".5pt">
              <v:textbox inset=",0,20pt,0">
                <w:txbxContent>
                  <w:p w14:paraId="1A8099E6" w14:textId="69CC8FAB" w:rsidR="002F7BBE" w:rsidRPr="002F7BBE" w:rsidRDefault="002F7BBE" w:rsidP="002F7BB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2F7BBE">
                      <w:rPr>
                        <w:rFonts w:ascii="Calibri" w:hAnsi="Calibri" w:cs="Calibri"/>
                        <w:color w:val="000000"/>
                        <w:sz w:val="20"/>
                      </w:rPr>
                      <w:t>Documento: YPF-Público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C6FBB" w14:textId="77777777" w:rsidR="0052085C" w:rsidRDefault="0052085C" w:rsidP="008E4D52">
      <w:pPr>
        <w:spacing w:after="0" w:line="240" w:lineRule="auto"/>
      </w:pPr>
      <w:r>
        <w:separator/>
      </w:r>
    </w:p>
  </w:footnote>
  <w:footnote w:type="continuationSeparator" w:id="0">
    <w:p w14:paraId="41C9316E" w14:textId="77777777" w:rsidR="0052085C" w:rsidRDefault="0052085C" w:rsidP="008E4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DC03" w14:textId="35DF02EC" w:rsidR="00C22660" w:rsidRDefault="00C22660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77FD7B9" wp14:editId="68BF33F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4" name="MSIPCM3d084f68a7b47e865f77169c" descr="{&quot;HashCode&quot;:1659318343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186E7B" w14:textId="4F220F78" w:rsidR="00C22660" w:rsidRPr="00910FEA" w:rsidRDefault="00910FEA" w:rsidP="00910FEA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10FE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Documento: YPF-Público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7FD7B9" id="_x0000_t202" coordsize="21600,21600" o:spt="202" path="m,l,21600r21600,l21600,xe">
              <v:stroke joinstyle="miter"/>
              <v:path gradientshapeok="t" o:connecttype="rect"/>
            </v:shapetype>
            <v:shape id="MSIPCM3d084f68a7b47e865f77169c" o:spid="_x0000_s1026" type="#_x0000_t202" alt="{&quot;HashCode&quot;:1659318343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y95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" o:allowincell="f" filled="f" stroked="f" strokeweight=".5pt">
              <v:textbox inset=",0,20pt,0">
                <w:txbxContent>
                  <w:p w14:paraId="4F186E7B" w14:textId="4F220F78" w:rsidR="00C22660" w:rsidRPr="00910FEA" w:rsidRDefault="00910FEA" w:rsidP="00910FEA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10FEA">
                      <w:rPr>
                        <w:rFonts w:ascii="Calibri" w:hAnsi="Calibri" w:cs="Calibri"/>
                        <w:color w:val="000000"/>
                        <w:sz w:val="20"/>
                      </w:rPr>
                      <w:t>Documento: YPF-Público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25pt;height:11.25pt" o:bullet="t">
        <v:imagedata r:id="rId1" o:title="msoFB1F"/>
      </v:shape>
    </w:pict>
  </w:numPicBullet>
  <w:abstractNum w:abstractNumId="0" w15:restartNumberingAfterBreak="0">
    <w:nsid w:val="06B91B2D"/>
    <w:multiLevelType w:val="hybridMultilevel"/>
    <w:tmpl w:val="893406CE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D3104"/>
    <w:multiLevelType w:val="hybridMultilevel"/>
    <w:tmpl w:val="2AA41A9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81782"/>
    <w:multiLevelType w:val="hybridMultilevel"/>
    <w:tmpl w:val="338E2940"/>
    <w:lvl w:ilvl="0" w:tplc="2C0A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136716AF"/>
    <w:multiLevelType w:val="hybridMultilevel"/>
    <w:tmpl w:val="C71C0CF0"/>
    <w:lvl w:ilvl="0" w:tplc="06FE900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Bookman-Dem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D6BC5"/>
    <w:multiLevelType w:val="hybridMultilevel"/>
    <w:tmpl w:val="ECA4D356"/>
    <w:lvl w:ilvl="0" w:tplc="8536D548">
      <w:start w:val="25"/>
      <w:numFmt w:val="bullet"/>
      <w:lvlText w:val="-"/>
      <w:lvlJc w:val="left"/>
      <w:pPr>
        <w:ind w:left="720" w:hanging="360"/>
      </w:pPr>
      <w:rPr>
        <w:rFonts w:ascii="Bookman-Demi" w:eastAsiaTheme="minorEastAsia" w:hAnsi="Bookman-Demi" w:cs="Bookman-Demi" w:hint="default"/>
      </w:rPr>
    </w:lvl>
    <w:lvl w:ilvl="1" w:tplc="0DB646CE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C46"/>
    <w:multiLevelType w:val="hybridMultilevel"/>
    <w:tmpl w:val="06E832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765CE"/>
    <w:multiLevelType w:val="hybridMultilevel"/>
    <w:tmpl w:val="CD862B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13E30"/>
    <w:multiLevelType w:val="hybridMultilevel"/>
    <w:tmpl w:val="F1528D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97ECB"/>
    <w:multiLevelType w:val="hybridMultilevel"/>
    <w:tmpl w:val="EDDEE6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A65BD"/>
    <w:multiLevelType w:val="hybridMultilevel"/>
    <w:tmpl w:val="C0AC10DC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894B12"/>
    <w:multiLevelType w:val="hybridMultilevel"/>
    <w:tmpl w:val="7EBEC7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63F46"/>
    <w:multiLevelType w:val="hybridMultilevel"/>
    <w:tmpl w:val="6554A84A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171F40"/>
    <w:multiLevelType w:val="hybridMultilevel"/>
    <w:tmpl w:val="DDF4919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D34BD"/>
    <w:multiLevelType w:val="hybridMultilevel"/>
    <w:tmpl w:val="CE7C121C"/>
    <w:lvl w:ilvl="0" w:tplc="06FE900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Bookman-Dem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D1B30"/>
    <w:multiLevelType w:val="hybridMultilevel"/>
    <w:tmpl w:val="68CA7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E38C2"/>
    <w:multiLevelType w:val="hybridMultilevel"/>
    <w:tmpl w:val="5B0A1C52"/>
    <w:lvl w:ilvl="0" w:tplc="756AF56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b/>
        <w:i w:val="0"/>
        <w:color w:val="0F243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86E7B"/>
    <w:multiLevelType w:val="hybridMultilevel"/>
    <w:tmpl w:val="52A4F632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4B50E42"/>
    <w:multiLevelType w:val="hybridMultilevel"/>
    <w:tmpl w:val="4B5EC2A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E21B8"/>
    <w:multiLevelType w:val="hybridMultilevel"/>
    <w:tmpl w:val="C71E766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960B2F"/>
    <w:multiLevelType w:val="hybridMultilevel"/>
    <w:tmpl w:val="7D385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376F22"/>
    <w:multiLevelType w:val="hybridMultilevel"/>
    <w:tmpl w:val="8974CDC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9537B"/>
    <w:multiLevelType w:val="hybridMultilevel"/>
    <w:tmpl w:val="C7B60A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13"/>
  </w:num>
  <w:num w:numId="5">
    <w:abstractNumId w:val="17"/>
  </w:num>
  <w:num w:numId="6">
    <w:abstractNumId w:val="9"/>
  </w:num>
  <w:num w:numId="7">
    <w:abstractNumId w:val="19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5"/>
  </w:num>
  <w:num w:numId="13">
    <w:abstractNumId w:val="21"/>
  </w:num>
  <w:num w:numId="14">
    <w:abstractNumId w:val="16"/>
  </w:num>
  <w:num w:numId="15">
    <w:abstractNumId w:val="18"/>
  </w:num>
  <w:num w:numId="16">
    <w:abstractNumId w:val="14"/>
  </w:num>
  <w:num w:numId="17">
    <w:abstractNumId w:val="15"/>
  </w:num>
  <w:num w:numId="18">
    <w:abstractNumId w:val="20"/>
  </w:num>
  <w:num w:numId="19">
    <w:abstractNumId w:val="11"/>
  </w:num>
  <w:num w:numId="20">
    <w:abstractNumId w:val="0"/>
  </w:num>
  <w:num w:numId="21">
    <w:abstractNumId w:val="1"/>
  </w:num>
  <w:num w:numId="2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rdero, Evangelina Natalia">
    <w15:presenceInfo w15:providerId="AD" w15:userId="S::Evangelina.Cordero@pecomenergia.com.ar::0c597c74-2a81-42ba-8894-030918d8eb8f"/>
  </w15:person>
  <w15:person w15:author="FERNANDEZ BECERRA, JUAN MANUEL">
    <w15:presenceInfo w15:providerId="AD" w15:userId="S::Y153476@grupo.ypf.com::48bbd567-e8bc-4953-b6a4-a341088cbf9d"/>
  </w15:person>
  <w15:person w15:author="Rocio Perez Maldacena">
    <w15:presenceInfo w15:providerId="None" w15:userId="Rocio Perez Maldacena"/>
  </w15:person>
  <w15:person w15:author="GIL, SANTIAGO ANDRES">
    <w15:presenceInfo w15:providerId="AD" w15:userId="S::RY08371@grupo.ypf.com::33ae3d88-9bb9-497b-8f91-4f31d92468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40"/>
    <w:rsid w:val="000042A0"/>
    <w:rsid w:val="00004598"/>
    <w:rsid w:val="00007A01"/>
    <w:rsid w:val="00017D8E"/>
    <w:rsid w:val="00037973"/>
    <w:rsid w:val="000702F7"/>
    <w:rsid w:val="0007251D"/>
    <w:rsid w:val="00090C70"/>
    <w:rsid w:val="000C1072"/>
    <w:rsid w:val="000C6A61"/>
    <w:rsid w:val="000D2B67"/>
    <w:rsid w:val="000E0093"/>
    <w:rsid w:val="00131F2A"/>
    <w:rsid w:val="00133033"/>
    <w:rsid w:val="001407BD"/>
    <w:rsid w:val="00141A10"/>
    <w:rsid w:val="001523AB"/>
    <w:rsid w:val="001576BE"/>
    <w:rsid w:val="001729CE"/>
    <w:rsid w:val="00174C73"/>
    <w:rsid w:val="00175652"/>
    <w:rsid w:val="001C2D3C"/>
    <w:rsid w:val="001D6D7B"/>
    <w:rsid w:val="001E7D6D"/>
    <w:rsid w:val="001F0A7B"/>
    <w:rsid w:val="0020185A"/>
    <w:rsid w:val="00205496"/>
    <w:rsid w:val="0024555D"/>
    <w:rsid w:val="0026250A"/>
    <w:rsid w:val="002A29B1"/>
    <w:rsid w:val="002B06E7"/>
    <w:rsid w:val="002B6D1F"/>
    <w:rsid w:val="002C34DE"/>
    <w:rsid w:val="002C5362"/>
    <w:rsid w:val="002D2509"/>
    <w:rsid w:val="002F51FE"/>
    <w:rsid w:val="002F7BBE"/>
    <w:rsid w:val="003105E3"/>
    <w:rsid w:val="0037415E"/>
    <w:rsid w:val="003744EA"/>
    <w:rsid w:val="003A2146"/>
    <w:rsid w:val="003B59A8"/>
    <w:rsid w:val="003D7D29"/>
    <w:rsid w:val="003F5835"/>
    <w:rsid w:val="003F5C68"/>
    <w:rsid w:val="00402ED7"/>
    <w:rsid w:val="00411015"/>
    <w:rsid w:val="004635B3"/>
    <w:rsid w:val="00473A3F"/>
    <w:rsid w:val="00480C74"/>
    <w:rsid w:val="00487D8F"/>
    <w:rsid w:val="004B55B9"/>
    <w:rsid w:val="004C11F2"/>
    <w:rsid w:val="004C1578"/>
    <w:rsid w:val="004D7FFE"/>
    <w:rsid w:val="004E2DB3"/>
    <w:rsid w:val="0052085C"/>
    <w:rsid w:val="005325B6"/>
    <w:rsid w:val="00532C1A"/>
    <w:rsid w:val="00534F32"/>
    <w:rsid w:val="00550B6F"/>
    <w:rsid w:val="00557181"/>
    <w:rsid w:val="005655FC"/>
    <w:rsid w:val="00567787"/>
    <w:rsid w:val="005837CC"/>
    <w:rsid w:val="005A6B44"/>
    <w:rsid w:val="005B4F67"/>
    <w:rsid w:val="005D30CA"/>
    <w:rsid w:val="005D5F96"/>
    <w:rsid w:val="005F67B0"/>
    <w:rsid w:val="00632F64"/>
    <w:rsid w:val="006514C8"/>
    <w:rsid w:val="00681444"/>
    <w:rsid w:val="00692BE5"/>
    <w:rsid w:val="006A15C3"/>
    <w:rsid w:val="006A7FB0"/>
    <w:rsid w:val="006B013E"/>
    <w:rsid w:val="006B7611"/>
    <w:rsid w:val="006C5476"/>
    <w:rsid w:val="006D4C25"/>
    <w:rsid w:val="006F2C40"/>
    <w:rsid w:val="00701BC4"/>
    <w:rsid w:val="0070759A"/>
    <w:rsid w:val="007378E8"/>
    <w:rsid w:val="00766A38"/>
    <w:rsid w:val="0078748E"/>
    <w:rsid w:val="007B059E"/>
    <w:rsid w:val="008421D2"/>
    <w:rsid w:val="008442FB"/>
    <w:rsid w:val="008573A7"/>
    <w:rsid w:val="00866788"/>
    <w:rsid w:val="00872935"/>
    <w:rsid w:val="00880B5A"/>
    <w:rsid w:val="00896509"/>
    <w:rsid w:val="008A393C"/>
    <w:rsid w:val="008C03C2"/>
    <w:rsid w:val="008E4D52"/>
    <w:rsid w:val="008F46A5"/>
    <w:rsid w:val="00910FEA"/>
    <w:rsid w:val="009226B7"/>
    <w:rsid w:val="009942C3"/>
    <w:rsid w:val="009961DA"/>
    <w:rsid w:val="009A7DEC"/>
    <w:rsid w:val="00A01A73"/>
    <w:rsid w:val="00A21A44"/>
    <w:rsid w:val="00A41791"/>
    <w:rsid w:val="00A5220F"/>
    <w:rsid w:val="00A86F02"/>
    <w:rsid w:val="00A87252"/>
    <w:rsid w:val="00A908B6"/>
    <w:rsid w:val="00AA5540"/>
    <w:rsid w:val="00AB06B8"/>
    <w:rsid w:val="00AC1C94"/>
    <w:rsid w:val="00AC4338"/>
    <w:rsid w:val="00AD561F"/>
    <w:rsid w:val="00AE058E"/>
    <w:rsid w:val="00B219D9"/>
    <w:rsid w:val="00B3164A"/>
    <w:rsid w:val="00B320D5"/>
    <w:rsid w:val="00B57638"/>
    <w:rsid w:val="00B57AFC"/>
    <w:rsid w:val="00B83F3C"/>
    <w:rsid w:val="00BD3B19"/>
    <w:rsid w:val="00BD655F"/>
    <w:rsid w:val="00C00D04"/>
    <w:rsid w:val="00C17185"/>
    <w:rsid w:val="00C21E17"/>
    <w:rsid w:val="00C22660"/>
    <w:rsid w:val="00C23ACB"/>
    <w:rsid w:val="00C33D2F"/>
    <w:rsid w:val="00C643A8"/>
    <w:rsid w:val="00C65E81"/>
    <w:rsid w:val="00C84A0E"/>
    <w:rsid w:val="00CB3490"/>
    <w:rsid w:val="00CC14DE"/>
    <w:rsid w:val="00CC15F0"/>
    <w:rsid w:val="00CE7516"/>
    <w:rsid w:val="00D13FBC"/>
    <w:rsid w:val="00D17B3A"/>
    <w:rsid w:val="00D5494A"/>
    <w:rsid w:val="00D7667C"/>
    <w:rsid w:val="00D84CFF"/>
    <w:rsid w:val="00DC5EA9"/>
    <w:rsid w:val="00DE3D28"/>
    <w:rsid w:val="00DE7796"/>
    <w:rsid w:val="00DF634A"/>
    <w:rsid w:val="00E229B7"/>
    <w:rsid w:val="00E25221"/>
    <w:rsid w:val="00E27C9A"/>
    <w:rsid w:val="00E505CE"/>
    <w:rsid w:val="00E72FFA"/>
    <w:rsid w:val="00E73611"/>
    <w:rsid w:val="00E776AB"/>
    <w:rsid w:val="00E8024E"/>
    <w:rsid w:val="00EA0ED1"/>
    <w:rsid w:val="00EA3DCB"/>
    <w:rsid w:val="00EC24D9"/>
    <w:rsid w:val="00EC6079"/>
    <w:rsid w:val="00EC6879"/>
    <w:rsid w:val="00EC79E2"/>
    <w:rsid w:val="00EF2960"/>
    <w:rsid w:val="00F07E12"/>
    <w:rsid w:val="00F14244"/>
    <w:rsid w:val="00F30303"/>
    <w:rsid w:val="00F32A8A"/>
    <w:rsid w:val="00F505BA"/>
    <w:rsid w:val="00F55463"/>
    <w:rsid w:val="00F70832"/>
    <w:rsid w:val="00F736AB"/>
    <w:rsid w:val="00FB7557"/>
    <w:rsid w:val="00FC34B7"/>
    <w:rsid w:val="00FD1D97"/>
    <w:rsid w:val="00FE5D01"/>
    <w:rsid w:val="00FF575C"/>
    <w:rsid w:val="00FF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D9A60"/>
  <w15:docId w15:val="{82D7A734-7F44-444D-B157-D1F021BD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5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55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748E"/>
    <w:pPr>
      <w:ind w:left="720"/>
      <w:contextualSpacing/>
    </w:pPr>
  </w:style>
  <w:style w:type="table" w:styleId="Tablaconcuadrcula">
    <w:name w:val="Table Grid"/>
    <w:basedOn w:val="Tablanormal"/>
    <w:uiPriority w:val="59"/>
    <w:rsid w:val="000C1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736AB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C157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42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Default">
    <w:name w:val="Default"/>
    <w:basedOn w:val="Normal"/>
    <w:rsid w:val="00174C73"/>
    <w:pPr>
      <w:autoSpaceDE w:val="0"/>
      <w:autoSpaceDN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in">
    <w:name w:val="Revision"/>
    <w:hidden/>
    <w:uiPriority w:val="99"/>
    <w:semiHidden/>
    <w:rsid w:val="00C22660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C22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2660"/>
  </w:style>
  <w:style w:type="paragraph" w:styleId="Piedepgina">
    <w:name w:val="footer"/>
    <w:basedOn w:val="Normal"/>
    <w:link w:val="PiedepginaCar"/>
    <w:uiPriority w:val="99"/>
    <w:unhideWhenUsed/>
    <w:rsid w:val="00C226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2660"/>
  </w:style>
  <w:style w:type="character" w:styleId="Refdecomentario">
    <w:name w:val="annotation reference"/>
    <w:basedOn w:val="Fuentedeprrafopredeter"/>
    <w:uiPriority w:val="99"/>
    <w:semiHidden/>
    <w:unhideWhenUsed/>
    <w:rsid w:val="00D5494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549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549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549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5494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mailto:seccionalcomahue@iapg.org.a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ursoscomahue@iapg.org.a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6E246D173AD74B84282476C94CFB8A" ma:contentTypeVersion="13" ma:contentTypeDescription="Crear nuevo documento." ma:contentTypeScope="" ma:versionID="425aefb55fb647cc5913953e08cd85e2">
  <xsd:schema xmlns:xsd="http://www.w3.org/2001/XMLSchema" xmlns:xs="http://www.w3.org/2001/XMLSchema" xmlns:p="http://schemas.microsoft.com/office/2006/metadata/properties" xmlns:ns1="http://schemas.microsoft.com/sharepoint/v3" xmlns:ns3="c8ac712f-009f-4723-abe8-7b667228501e" xmlns:ns4="6cf9f59e-3cd0-4816-a7a7-f70c364f37c3" targetNamespace="http://schemas.microsoft.com/office/2006/metadata/properties" ma:root="true" ma:fieldsID="1b47cd5bf9cbcec47811a8f5fe69d54c" ns1:_="" ns3:_="" ns4:_="">
    <xsd:import namespace="http://schemas.microsoft.com/sharepoint/v3"/>
    <xsd:import namespace="c8ac712f-009f-4723-abe8-7b667228501e"/>
    <xsd:import namespace="6cf9f59e-3cd0-4816-a7a7-f70c364f37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c712f-009f-4723-abe8-7b6672285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9f59e-3cd0-4816-a7a7-f70c364f37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2F6889F-6947-4504-8838-512A0C59C8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4FAAD4-30BE-4A7B-91FE-82D08A2E9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8ac712f-009f-4723-abe8-7b667228501e"/>
    <ds:schemaRef ds:uri="6cf9f59e-3cd0-4816-a7a7-f70c364f37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2056C6-FEB8-4262-B356-A7B26EB8C9D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1710</Words>
  <Characters>9410</Characters>
  <Application>Microsoft Office Word</Application>
  <DocSecurity>0</DocSecurity>
  <Lines>78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Techint</Company>
  <LinksUpToDate>false</LinksUpToDate>
  <CharactersWithSpaces>11098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CODEGA Dario        TENARIS</dc:creator>
  <cp:lastModifiedBy>Cordero, Evangelina Natalia</cp:lastModifiedBy>
  <cp:revision>3</cp:revision>
  <cp:lastPrinted>2023-05-09T17:15:00Z</cp:lastPrinted>
  <dcterms:created xsi:type="dcterms:W3CDTF">2023-06-04T17:07:00Z</dcterms:created>
  <dcterms:modified xsi:type="dcterms:W3CDTF">2023-06-04T17:10:00Z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0x010100936E246D173AD74B84282476C94CFB8A</vt:lpwstr>
  </property>
  <property fmtid="{D5CDD505-2E9C-101B-9397-08002B2CF9AE}" pid="4" name="MSIP_Label_fb622c24-5861-4880-bcaa-37216e265fb3_Enabled">
    <vt:lpwstr>true</vt:lpwstr>
  </property>
  <property fmtid="{D5CDD505-2E9C-101B-9397-08002B2CF9AE}" pid="5" name="MSIP_Label_fb622c24-5861-4880-bcaa-37216e265fb3_SetDate">
    <vt:lpwstr>2023-05-09T17:15:23Z</vt:lpwstr>
  </property>
  <property fmtid="{D5CDD505-2E9C-101B-9397-08002B2CF9AE}" pid="6" name="MSIP_Label_fb622c24-5861-4880-bcaa-37216e265fb3_Method">
    <vt:lpwstr>Privileged</vt:lpwstr>
  </property>
  <property fmtid="{D5CDD505-2E9C-101B-9397-08002B2CF9AE}" pid="7" name="MSIP_Label_fb622c24-5861-4880-bcaa-37216e265fb3_Name">
    <vt:lpwstr>YPF - Publica</vt:lpwstr>
  </property>
  <property fmtid="{D5CDD505-2E9C-101B-9397-08002B2CF9AE}" pid="8" name="MSIP_Label_fb622c24-5861-4880-bcaa-37216e265fb3_SiteId">
    <vt:lpwstr>038018c3-616c-4b46-ad9b-aa9007f701b5</vt:lpwstr>
  </property>
  <property fmtid="{D5CDD505-2E9C-101B-9397-08002B2CF9AE}" pid="9" name="MSIP_Label_fb622c24-5861-4880-bcaa-37216e265fb3_ActionId">
    <vt:lpwstr>7568e697-5b40-40ab-84dd-11333939d11d</vt:lpwstr>
  </property>
  <property fmtid="{D5CDD505-2E9C-101B-9397-08002B2CF9AE}" pid="10" name="MSIP_Label_fb622c24-5861-4880-bcaa-37216e265fb3_ContentBits">
    <vt:lpwstr>3</vt:lpwstr>
  </property>
</Properties>
</file>